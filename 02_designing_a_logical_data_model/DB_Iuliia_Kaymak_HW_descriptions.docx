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25C76B79" w:rsidR="00500742" w:rsidRPr="007F4104" w:rsidDel="004D298C" w:rsidRDefault="004D298C" w:rsidP="007206CD">
            <w:pPr>
              <w:pStyle w:val="CommentSubject"/>
              <w:rPr>
                <w:del w:id="2" w:author="Iuliia Kaymak" w:date="2024-04-20T17:27:00Z"/>
              </w:rPr>
            </w:pPr>
            <w:ins w:id="3" w:author="Iuliia Kaymak" w:date="2024-04-20T17:28:00Z">
              <w:r>
                <w:t>Iuliia Kaymak</w:t>
              </w:r>
            </w:ins>
            <w:del w:id="4" w:author="Iuliia Kaymak" w:date="2024-04-20T17:27:00Z">
              <w:r w:rsidR="00426215" w:rsidDel="004D298C">
                <w:delText>Business Template</w:delText>
              </w:r>
            </w:del>
          </w:p>
          <w:p w14:paraId="2A75448B" w14:textId="233E750B" w:rsidR="00D04DA9" w:rsidRPr="00D04DA9" w:rsidRDefault="00500742">
            <w:pPr>
              <w:pStyle w:val="CommentSubject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pPrChange w:id="5" w:author="Iuliia Kaymak" w:date="2024-04-20T17:27:00Z">
                <w:pPr>
                  <w:widowControl/>
                  <w:autoSpaceDE w:val="0"/>
                  <w:autoSpaceDN w:val="0"/>
                  <w:adjustRightInd w:val="0"/>
                  <w:spacing w:line="240" w:lineRule="auto"/>
                </w:pPr>
              </w:pPrChange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269AEEF" w:rsidR="00500742" w:rsidRPr="00D04DA9" w:rsidRDefault="004D298C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ins w:id="6" w:author="Iuliia Kaymak" w:date="2024-04-20T17:26:00Z">
              <w:r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t>Da</w:t>
              </w:r>
            </w:ins>
            <w:ins w:id="7" w:author="Iuliia Kaymak" w:date="2024-04-20T17:27:00Z">
              <w:r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t xml:space="preserve">tabase design for Climbing </w:t>
              </w:r>
            </w:ins>
            <w:ins w:id="8" w:author="Iuliia Kaymak" w:date="2024-04-20T18:23:00Z">
              <w:r w:rsidR="00C35D4A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t>Club</w:t>
              </w:r>
            </w:ins>
            <w:ins w:id="9" w:author="Iuliia Kaymak" w:date="2024-04-20T17:27:00Z">
              <w:r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t xml:space="preserve">  </w:t>
              </w:r>
            </w:ins>
            <w:del w:id="10" w:author="Iuliia Kaymak" w:date="2024-04-20T17:26:00Z">
              <w:r w:rsidR="00950730" w:rsidRPr="00950730" w:rsidDel="004D298C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>Sub</w:delText>
              </w:r>
            </w:del>
            <w:del w:id="11" w:author="Iuliia Kaymak" w:date="2024-04-20T17:27:00Z">
              <w:r w:rsidR="00950730" w:rsidRPr="00950730" w:rsidDel="004D298C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>ject</w:delText>
              </w:r>
              <w:r w:rsidR="00950730" w:rsidDel="004D298C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 xml:space="preserve"> </w:delText>
              </w:r>
              <w:r w:rsidR="00950730" w:rsidRPr="00950730" w:rsidDel="004D298C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>areas</w:delText>
              </w:r>
            </w:del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</w:tbl>
    <w:p w14:paraId="3DC94E2A" w14:textId="77777777" w:rsidR="002E2121" w:rsidRDefault="002E2121">
      <w:pPr>
        <w:pStyle w:val="ProjectName"/>
        <w:rPr>
          <w:rFonts w:ascii="Arial" w:hAnsi="Arial" w:cs="Arial"/>
          <w:b/>
          <w:bCs/>
          <w:sz w:val="18"/>
          <w:szCs w:val="18"/>
        </w:rPr>
        <w:sectPr w:rsidR="002E2121" w:rsidSect="00306277">
          <w:headerReference w:type="default" r:id="rId12"/>
          <w:footerReference w:type="default" r:id="rId13"/>
          <w:footerReference w:type="first" r:id="rId14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>
            <w:pPr>
              <w:pStyle w:val="ProjectName"/>
              <w:rPr>
                <w:rFonts w:ascii="Arial" w:hAnsi="Arial" w:cs="Arial"/>
                <w:b/>
                <w:bCs/>
                <w:sz w:val="18"/>
                <w:szCs w:val="18"/>
              </w:rPr>
              <w:pPrChange w:id="18" w:author="Iuliia Kaymak" w:date="2024-04-20T17:27:00Z">
                <w:pPr>
                  <w:pStyle w:val="ProjectName"/>
                  <w:jc w:val="center"/>
                </w:pPr>
              </w:pPrChange>
            </w:pPr>
            <w:del w:id="19" w:author="Iuliia Kaymak" w:date="2024-04-20T17:27:00Z">
              <w:r w:rsidRPr="00426215" w:rsidDel="004D298C">
                <w:rPr>
                  <w:rFonts w:ascii="Arial" w:hAnsi="Arial" w:cs="Arial"/>
                  <w:b/>
                  <w:bCs/>
                  <w:sz w:val="18"/>
                  <w:szCs w:val="18"/>
                </w:rPr>
                <w:lastRenderedPageBreak/>
                <w:delText>Logo / Image</w:delText>
              </w:r>
            </w:del>
          </w:p>
        </w:tc>
      </w:tr>
    </w:tbl>
    <w:p w14:paraId="4311A786" w14:textId="6EC882BD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20" w:name="_Toc456598587"/>
      <w:bookmarkStart w:id="21" w:name="_Toc456600918"/>
      <w:bookmarkStart w:id="22" w:name="_Toc2484421"/>
      <w:bookmarkStart w:id="23" w:name="_Toc4475558"/>
      <w:r w:rsidRPr="00713C48">
        <w:t>Contents</w:t>
      </w:r>
    </w:p>
    <w:p w14:paraId="55ED17F4" w14:textId="5DCA1D1F" w:rsidR="006A47E7" w:rsidRDefault="00500742">
      <w:pPr>
        <w:pStyle w:val="TOC1"/>
        <w:tabs>
          <w:tab w:val="left" w:pos="400"/>
          <w:tab w:val="right" w:leader="dot" w:pos="9347"/>
        </w:tabs>
        <w:rPr>
          <w:ins w:id="24" w:author="Iuliia Kaymak" w:date="2024-04-21T19:02:00Z"/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ins w:id="25" w:author="Iuliia Kaymak" w:date="2024-04-21T19:02:00Z">
        <w:r w:rsidR="006A47E7" w:rsidRPr="001769FB">
          <w:rPr>
            <w:rStyle w:val="Hyperlink"/>
            <w:rFonts w:eastAsia="MS Gothic"/>
            <w:noProof/>
          </w:rPr>
          <w:fldChar w:fldCharType="begin"/>
        </w:r>
        <w:r w:rsidR="006A47E7" w:rsidRPr="001769FB">
          <w:rPr>
            <w:rStyle w:val="Hyperlink"/>
            <w:rFonts w:eastAsia="MS Gothic"/>
            <w:noProof/>
          </w:rPr>
          <w:instrText xml:space="preserve"> </w:instrText>
        </w:r>
        <w:r w:rsidR="006A47E7">
          <w:rPr>
            <w:noProof/>
          </w:rPr>
          <w:instrText>HYPERLINK \l "_Toc164618543"</w:instrText>
        </w:r>
        <w:r w:rsidR="006A47E7" w:rsidRPr="001769FB">
          <w:rPr>
            <w:rStyle w:val="Hyperlink"/>
            <w:rFonts w:eastAsia="MS Gothic"/>
            <w:noProof/>
          </w:rPr>
          <w:instrText xml:space="preserve"> </w:instrText>
        </w:r>
        <w:r w:rsidR="006A47E7" w:rsidRPr="001769FB">
          <w:rPr>
            <w:rStyle w:val="Hyperlink"/>
            <w:rFonts w:eastAsia="MS Gothic"/>
            <w:noProof/>
          </w:rPr>
        </w:r>
        <w:r w:rsidR="006A47E7" w:rsidRPr="001769FB">
          <w:rPr>
            <w:rStyle w:val="Hyperlink"/>
            <w:rFonts w:eastAsia="MS Gothic"/>
            <w:noProof/>
          </w:rPr>
          <w:fldChar w:fldCharType="separate"/>
        </w:r>
        <w:r w:rsidR="006A47E7" w:rsidRPr="001769FB">
          <w:rPr>
            <w:rStyle w:val="Hyperlink"/>
            <w:rFonts w:eastAsia="MS Gothic"/>
            <w:noProof/>
          </w:rPr>
          <w:t>1</w:t>
        </w:r>
        <w:r w:rsidR="006A47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6A47E7" w:rsidRPr="001769FB">
          <w:rPr>
            <w:rStyle w:val="Hyperlink"/>
            <w:rFonts w:eastAsia="MS Gothic"/>
            <w:noProof/>
          </w:rPr>
          <w:t>Business Description</w:t>
        </w:r>
        <w:r w:rsidR="006A47E7">
          <w:rPr>
            <w:noProof/>
            <w:webHidden/>
          </w:rPr>
          <w:tab/>
        </w:r>
        <w:r w:rsidR="006A47E7">
          <w:rPr>
            <w:noProof/>
            <w:webHidden/>
          </w:rPr>
          <w:fldChar w:fldCharType="begin"/>
        </w:r>
        <w:r w:rsidR="006A47E7">
          <w:rPr>
            <w:noProof/>
            <w:webHidden/>
          </w:rPr>
          <w:instrText xml:space="preserve"> PAGEREF _Toc164618543 \h </w:instrText>
        </w:r>
        <w:r w:rsidR="006A47E7">
          <w:rPr>
            <w:noProof/>
            <w:webHidden/>
          </w:rPr>
        </w:r>
      </w:ins>
      <w:r w:rsidR="006A47E7">
        <w:rPr>
          <w:noProof/>
          <w:webHidden/>
        </w:rPr>
        <w:fldChar w:fldCharType="separate"/>
      </w:r>
      <w:ins w:id="26" w:author="Iuliia Kaymak" w:date="2024-04-21T19:02:00Z">
        <w:r w:rsidR="006A47E7">
          <w:rPr>
            <w:noProof/>
            <w:webHidden/>
          </w:rPr>
          <w:t>3</w:t>
        </w:r>
        <w:r w:rsidR="006A47E7">
          <w:rPr>
            <w:noProof/>
            <w:webHidden/>
          </w:rPr>
          <w:fldChar w:fldCharType="end"/>
        </w:r>
        <w:r w:rsidR="006A47E7" w:rsidRPr="001769FB">
          <w:rPr>
            <w:rStyle w:val="Hyperlink"/>
            <w:rFonts w:eastAsia="MS Gothic"/>
            <w:noProof/>
          </w:rPr>
          <w:fldChar w:fldCharType="end"/>
        </w:r>
      </w:ins>
    </w:p>
    <w:p w14:paraId="03BCDA04" w14:textId="003BE497" w:rsidR="006A47E7" w:rsidRDefault="006A47E7">
      <w:pPr>
        <w:pStyle w:val="TOC2"/>
        <w:rPr>
          <w:ins w:id="27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28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"_Toc164618544"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Iuliia Kaymak" w:date="2024-04-21T19:02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7F046DEB" w14:textId="5E0BD86B" w:rsidR="006A47E7" w:rsidRDefault="006A47E7">
      <w:pPr>
        <w:pStyle w:val="TOC2"/>
        <w:rPr>
          <w:ins w:id="30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31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"_Toc164618545"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Iuliia Kaymak" w:date="2024-04-21T19:02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67F9BF7D" w14:textId="64D1136F" w:rsidR="006A47E7" w:rsidRDefault="006A47E7">
      <w:pPr>
        <w:pStyle w:val="TOC2"/>
        <w:rPr>
          <w:ins w:id="33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34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"_Toc164618546"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the Benefits of implementing a database. Project 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Iuliia Kaymak" w:date="2024-04-21T19:02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733406A2" w14:textId="0A869DFD" w:rsidR="006A47E7" w:rsidRDefault="006A47E7">
      <w:pPr>
        <w:pStyle w:val="TOC1"/>
        <w:tabs>
          <w:tab w:val="left" w:pos="400"/>
          <w:tab w:val="right" w:leader="dot" w:pos="9347"/>
        </w:tabs>
        <w:rPr>
          <w:ins w:id="36" w:author="Iuliia Kaymak" w:date="2024-04-21T19:02:00Z"/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ins w:id="37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"_Toc164618547"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Approach to modelling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Iuliia Kaymak" w:date="2024-04-21T19:02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2DEF6818" w14:textId="6DB29A2F" w:rsidR="006A47E7" w:rsidRDefault="006A47E7">
      <w:pPr>
        <w:pStyle w:val="TOC2"/>
        <w:rPr>
          <w:ins w:id="39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40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"_Toc164618548"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Business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Iuliia Kaymak" w:date="2024-04-21T19:02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54792248" w14:textId="2B216C6A" w:rsidR="006A47E7" w:rsidRDefault="006A47E7">
      <w:pPr>
        <w:pStyle w:val="TOC2"/>
        <w:rPr>
          <w:ins w:id="42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43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"_Toc164618549"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Technical realization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Iuliia Kaymak" w:date="2024-04-21T19:02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4624FB86" w14:textId="7720A9C0" w:rsidR="006A47E7" w:rsidRDefault="006A47E7">
      <w:pPr>
        <w:pStyle w:val="TOC1"/>
        <w:tabs>
          <w:tab w:val="left" w:pos="400"/>
          <w:tab w:val="right" w:leader="dot" w:pos="9347"/>
        </w:tabs>
        <w:rPr>
          <w:ins w:id="45" w:author="Iuliia Kaymak" w:date="2024-04-21T19:02:00Z"/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ins w:id="46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"_Toc164618550"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Iuliia Kaymak" w:date="2024-04-21T19:02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13D21594" w14:textId="016F5F59" w:rsidR="006A47E7" w:rsidRDefault="006A47E7">
      <w:pPr>
        <w:pStyle w:val="TOC2"/>
        <w:rPr>
          <w:ins w:id="48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49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"_Toc164618551"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Iuliia Kaymak" w:date="2024-04-21T19:02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7D9296B1" w14:textId="46BDDE05" w:rsidR="006A47E7" w:rsidRDefault="006A47E7">
      <w:pPr>
        <w:pStyle w:val="TOC2"/>
        <w:rPr>
          <w:ins w:id="51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52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"_Toc164618552"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Iuliia Kaymak" w:date="2024-04-21T19:02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7BAC12E3" w14:textId="7A2DE50B" w:rsidR="006A47E7" w:rsidRDefault="006A47E7">
      <w:pPr>
        <w:pStyle w:val="TOC2"/>
        <w:rPr>
          <w:ins w:id="54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55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"_Toc164618553"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Iuliia Kaymak" w:date="2024-04-21T19:02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135D81C8" w14:textId="5B535B92" w:rsidR="006A47E7" w:rsidRDefault="006A47E7">
      <w:pPr>
        <w:pStyle w:val="TOC3"/>
        <w:rPr>
          <w:ins w:id="57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58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"_Toc164618557"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‘Climbers’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Iuliia Kaymak" w:date="2024-04-21T19:02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05489E1E" w14:textId="67551B24" w:rsidR="006A47E7" w:rsidRDefault="006A47E7">
      <w:pPr>
        <w:pStyle w:val="TOC3"/>
        <w:rPr>
          <w:ins w:id="60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61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"_Toc164618558"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‘Enrollments’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Iuliia Kaymak" w:date="2024-04-21T19:02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4DE68AD0" w14:textId="61F03252" w:rsidR="006A47E7" w:rsidRDefault="006A47E7">
      <w:pPr>
        <w:pStyle w:val="TOC3"/>
        <w:rPr>
          <w:ins w:id="63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64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"_Toc164618559"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‘Climbers_payments’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Iuliia Kaymak" w:date="2024-04-21T19:02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206823F5" w14:textId="65D904D8" w:rsidR="006A47E7" w:rsidRDefault="006A47E7">
      <w:pPr>
        <w:pStyle w:val="TOC3"/>
        <w:rPr>
          <w:ins w:id="66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67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"_Toc164618560"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‘Tours’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Iuliia Kaymak" w:date="2024-04-21T19:02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5638320A" w14:textId="56E81AAE" w:rsidR="006A47E7" w:rsidRDefault="006A47E7">
      <w:pPr>
        <w:pStyle w:val="TOC3"/>
        <w:rPr>
          <w:ins w:id="69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70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"_Toc164618561"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‘Tour_statuses’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" w:author="Iuliia Kaymak" w:date="2024-04-21T19:02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44E480C6" w14:textId="084F05E0" w:rsidR="006A47E7" w:rsidRDefault="006A47E7">
      <w:pPr>
        <w:pStyle w:val="TOC3"/>
        <w:rPr>
          <w:ins w:id="72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73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"_Toc164618562"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‘Transport_companies’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" w:author="Iuliia Kaymak" w:date="2024-04-21T19:02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0D2D0F4A" w14:textId="739A33E3" w:rsidR="006A47E7" w:rsidRDefault="006A47E7">
      <w:pPr>
        <w:pStyle w:val="TOC3"/>
        <w:rPr>
          <w:ins w:id="75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76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"_Toc164618563"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3.3.7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‘Accomodation_companies’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" w:author="Iuliia Kaymak" w:date="2024-04-21T19:02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14B037D1" w14:textId="293B8853" w:rsidR="006A47E7" w:rsidRDefault="006A47E7">
      <w:pPr>
        <w:pStyle w:val="TOC3"/>
        <w:rPr>
          <w:ins w:id="78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79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"_Toc164618564"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3.3.8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‘Routes’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" w:author="Iuliia Kaymak" w:date="2024-04-21T19:02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475A0DAA" w14:textId="7CA8FE6C" w:rsidR="006A47E7" w:rsidRDefault="006A47E7">
      <w:pPr>
        <w:pStyle w:val="TOC3"/>
        <w:rPr>
          <w:ins w:id="81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82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"_Toc164618565"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3.3.9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‘Levels’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" w:author="Iuliia Kaymak" w:date="2024-04-21T19:02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64CB0A32" w14:textId="706EEDAA" w:rsidR="006A47E7" w:rsidRDefault="006A47E7">
      <w:pPr>
        <w:pStyle w:val="TOC3"/>
        <w:rPr>
          <w:ins w:id="84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85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"_Toc164618566"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3.3.10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‘Mountains’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" w:author="Iuliia Kaymak" w:date="2024-04-21T19:02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5C531F64" w14:textId="6AFDB619" w:rsidR="006A47E7" w:rsidRDefault="006A47E7">
      <w:pPr>
        <w:pStyle w:val="TOC3"/>
        <w:rPr>
          <w:ins w:id="87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ins w:id="88" w:author="Iuliia Kaymak" w:date="2024-04-21T19:02:00Z">
        <w:r w:rsidRPr="001769FB">
          <w:rPr>
            <w:rStyle w:val="Hyperlink"/>
            <w:rFonts w:eastAsia="MS Gothic"/>
            <w:noProof/>
          </w:rPr>
          <w:fldChar w:fldCharType="begin"/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>
          <w:rPr>
            <w:noProof/>
          </w:rPr>
          <w:instrText>HYPERLINK \l "_Toc164618567"</w:instrText>
        </w:r>
        <w:r w:rsidRPr="001769FB">
          <w:rPr>
            <w:rStyle w:val="Hyperlink"/>
            <w:rFonts w:eastAsia="MS Gothic"/>
            <w:noProof/>
          </w:rPr>
          <w:instrText xml:space="preserve"> </w:instrText>
        </w:r>
        <w:r w:rsidRPr="001769FB">
          <w:rPr>
            <w:rStyle w:val="Hyperlink"/>
            <w:rFonts w:eastAsia="MS Gothic"/>
            <w:noProof/>
          </w:rPr>
        </w:r>
        <w:r w:rsidRPr="001769FB">
          <w:rPr>
            <w:rStyle w:val="Hyperlink"/>
            <w:rFonts w:eastAsia="MS Gothic"/>
            <w:noProof/>
          </w:rPr>
          <w:fldChar w:fldCharType="separate"/>
        </w:r>
        <w:r w:rsidRPr="001769FB">
          <w:rPr>
            <w:rStyle w:val="Hyperlink"/>
            <w:rFonts w:eastAsia="MS Gothic"/>
            <w:noProof/>
          </w:rPr>
          <w:t>3.3.11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1769FB">
          <w:rPr>
            <w:rStyle w:val="Hyperlink"/>
            <w:rFonts w:eastAsia="MS Gothic"/>
            <w:noProof/>
          </w:rPr>
          <w:t>‘Guides’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_Toc164618567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" w:author="Iuliia Kaymak" w:date="2024-04-21T19:02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1769FB">
          <w:rPr>
            <w:rStyle w:val="Hyperlink"/>
            <w:rFonts w:eastAsia="MS Gothic"/>
            <w:noProof/>
          </w:rPr>
          <w:fldChar w:fldCharType="end"/>
        </w:r>
      </w:ins>
    </w:p>
    <w:p w14:paraId="00661235" w14:textId="7BE82980" w:rsidR="00ED6CE0" w:rsidDel="006A47E7" w:rsidRDefault="00ED6CE0">
      <w:pPr>
        <w:pStyle w:val="TOC1"/>
        <w:tabs>
          <w:tab w:val="left" w:pos="400"/>
          <w:tab w:val="right" w:leader="dot" w:pos="9347"/>
        </w:tabs>
        <w:rPr>
          <w:del w:id="90" w:author="Iuliia Kaymak" w:date="2024-04-21T19:02:00Z"/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del w:id="91" w:author="Iuliia Kaymak" w:date="2024-04-21T19:02:00Z">
        <w:r w:rsidRPr="006A47E7" w:rsidDel="006A47E7">
          <w:rPr>
            <w:rStyle w:val="Hyperlink"/>
            <w:rFonts w:eastAsia="MS Gothic"/>
            <w:noProof/>
            <w:rPrChange w:id="92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1</w:delText>
        </w:r>
        <w:r w:rsidDel="006A47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93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Business Description</w:delText>
        </w:r>
        <w:r w:rsidDel="006A47E7">
          <w:rPr>
            <w:noProof/>
            <w:webHidden/>
          </w:rPr>
          <w:tab/>
          <w:delText>3</w:delText>
        </w:r>
      </w:del>
    </w:p>
    <w:p w14:paraId="66D51E51" w14:textId="31A925B0" w:rsidR="00ED6CE0" w:rsidDel="006A47E7" w:rsidRDefault="00ED6CE0">
      <w:pPr>
        <w:pStyle w:val="TOC2"/>
        <w:rPr>
          <w:del w:id="94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95" w:author="Iuliia Kaymak" w:date="2024-04-21T19:02:00Z">
        <w:r w:rsidRPr="006A47E7" w:rsidDel="006A47E7">
          <w:rPr>
            <w:rStyle w:val="Hyperlink"/>
            <w:rFonts w:eastAsia="MS Gothic"/>
            <w:noProof/>
            <w:rPrChange w:id="96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1.1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97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Business background</w:delText>
        </w:r>
        <w:r w:rsidDel="006A47E7">
          <w:rPr>
            <w:noProof/>
            <w:webHidden/>
          </w:rPr>
          <w:tab/>
          <w:delText>3</w:delText>
        </w:r>
      </w:del>
    </w:p>
    <w:p w14:paraId="18F909EF" w14:textId="5A5816EF" w:rsidR="00ED6CE0" w:rsidDel="006A47E7" w:rsidRDefault="00ED6CE0">
      <w:pPr>
        <w:pStyle w:val="TOC2"/>
        <w:rPr>
          <w:del w:id="98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99" w:author="Iuliia Kaymak" w:date="2024-04-21T19:02:00Z">
        <w:r w:rsidRPr="006A47E7" w:rsidDel="006A47E7">
          <w:rPr>
            <w:rStyle w:val="Hyperlink"/>
            <w:rFonts w:eastAsia="MS Gothic"/>
            <w:noProof/>
            <w:rPrChange w:id="100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1.2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01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Problems. Current Situation</w:delText>
        </w:r>
        <w:r w:rsidDel="006A47E7">
          <w:rPr>
            <w:noProof/>
            <w:webHidden/>
          </w:rPr>
          <w:tab/>
          <w:delText>3</w:delText>
        </w:r>
      </w:del>
    </w:p>
    <w:p w14:paraId="24FEC508" w14:textId="6B2C2EF3" w:rsidR="00ED6CE0" w:rsidDel="006A47E7" w:rsidRDefault="00ED6CE0">
      <w:pPr>
        <w:pStyle w:val="TOC2"/>
        <w:rPr>
          <w:del w:id="102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03" w:author="Iuliia Kaymak" w:date="2024-04-21T19:02:00Z">
        <w:r w:rsidRPr="006A47E7" w:rsidDel="006A47E7">
          <w:rPr>
            <w:rStyle w:val="Hyperlink"/>
            <w:rFonts w:eastAsia="MS Gothic"/>
            <w:noProof/>
            <w:rPrChange w:id="104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1.3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05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the Benefits of implementing a database. Project Vision</w:delText>
        </w:r>
        <w:r w:rsidDel="006A47E7">
          <w:rPr>
            <w:noProof/>
            <w:webHidden/>
          </w:rPr>
          <w:tab/>
          <w:delText>3</w:delText>
        </w:r>
      </w:del>
    </w:p>
    <w:p w14:paraId="5CD98804" w14:textId="49EF71BE" w:rsidR="00ED6CE0" w:rsidDel="006A47E7" w:rsidRDefault="00ED6CE0">
      <w:pPr>
        <w:pStyle w:val="TOC1"/>
        <w:tabs>
          <w:tab w:val="left" w:pos="400"/>
          <w:tab w:val="right" w:leader="dot" w:pos="9347"/>
        </w:tabs>
        <w:rPr>
          <w:del w:id="106" w:author="Iuliia Kaymak" w:date="2024-04-21T19:02:00Z"/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del w:id="107" w:author="Iuliia Kaymak" w:date="2024-04-21T19:02:00Z">
        <w:r w:rsidRPr="006A47E7" w:rsidDel="006A47E7">
          <w:rPr>
            <w:rStyle w:val="Hyperlink"/>
            <w:rFonts w:eastAsia="MS Gothic"/>
            <w:noProof/>
            <w:rPrChange w:id="108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2</w:delText>
        </w:r>
        <w:r w:rsidDel="006A47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09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Approach to modelling</w:delText>
        </w:r>
        <w:r w:rsidDel="006A47E7">
          <w:rPr>
            <w:noProof/>
            <w:webHidden/>
          </w:rPr>
          <w:tab/>
          <w:delText>4</w:delText>
        </w:r>
      </w:del>
    </w:p>
    <w:p w14:paraId="2043DF91" w14:textId="0D156578" w:rsidR="00ED6CE0" w:rsidDel="006A47E7" w:rsidRDefault="00ED6CE0">
      <w:pPr>
        <w:pStyle w:val="TOC2"/>
        <w:rPr>
          <w:del w:id="110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11" w:author="Iuliia Kaymak" w:date="2024-04-21T19:02:00Z">
        <w:r w:rsidRPr="006A47E7" w:rsidDel="006A47E7">
          <w:rPr>
            <w:rStyle w:val="Hyperlink"/>
            <w:rFonts w:eastAsia="MS Gothic"/>
            <w:noProof/>
            <w:rPrChange w:id="112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2.1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13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Business requirements</w:delText>
        </w:r>
        <w:r w:rsidDel="006A47E7">
          <w:rPr>
            <w:noProof/>
            <w:webHidden/>
          </w:rPr>
          <w:tab/>
          <w:delText>4</w:delText>
        </w:r>
      </w:del>
    </w:p>
    <w:p w14:paraId="66E4768B" w14:textId="2FB146D9" w:rsidR="00ED6CE0" w:rsidDel="006A47E7" w:rsidRDefault="00ED6CE0">
      <w:pPr>
        <w:pStyle w:val="TOC2"/>
        <w:rPr>
          <w:del w:id="114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15" w:author="Iuliia Kaymak" w:date="2024-04-21T19:02:00Z">
        <w:r w:rsidRPr="006A47E7" w:rsidDel="006A47E7">
          <w:rPr>
            <w:rStyle w:val="Hyperlink"/>
            <w:rFonts w:eastAsia="MS Gothic"/>
            <w:noProof/>
            <w:rPrChange w:id="116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2.2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17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Technical realization</w:delText>
        </w:r>
        <w:r w:rsidDel="006A47E7">
          <w:rPr>
            <w:noProof/>
            <w:webHidden/>
          </w:rPr>
          <w:tab/>
          <w:delText>4</w:delText>
        </w:r>
      </w:del>
    </w:p>
    <w:p w14:paraId="65A4AD87" w14:textId="6569884C" w:rsidR="00ED6CE0" w:rsidDel="006A47E7" w:rsidRDefault="00ED6CE0">
      <w:pPr>
        <w:pStyle w:val="TOC1"/>
        <w:tabs>
          <w:tab w:val="left" w:pos="400"/>
          <w:tab w:val="right" w:leader="dot" w:pos="9347"/>
        </w:tabs>
        <w:rPr>
          <w:del w:id="118" w:author="Iuliia Kaymak" w:date="2024-04-21T19:02:00Z"/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del w:id="119" w:author="Iuliia Kaymak" w:date="2024-04-21T19:02:00Z">
        <w:r w:rsidRPr="006A47E7" w:rsidDel="006A47E7">
          <w:rPr>
            <w:rStyle w:val="Hyperlink"/>
            <w:rFonts w:eastAsia="MS Gothic"/>
            <w:noProof/>
            <w:rPrChange w:id="120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</w:delText>
        </w:r>
        <w:r w:rsidDel="006A47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21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Model description</w:delText>
        </w:r>
        <w:r w:rsidDel="006A47E7">
          <w:rPr>
            <w:noProof/>
            <w:webHidden/>
          </w:rPr>
          <w:tab/>
          <w:delText>5</w:delText>
        </w:r>
      </w:del>
    </w:p>
    <w:p w14:paraId="79A1F79F" w14:textId="10CDF1F2" w:rsidR="00ED6CE0" w:rsidDel="006A47E7" w:rsidRDefault="00ED6CE0">
      <w:pPr>
        <w:pStyle w:val="TOC2"/>
        <w:rPr>
          <w:del w:id="122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23" w:author="Iuliia Kaymak" w:date="2024-04-21T19:02:00Z">
        <w:r w:rsidRPr="006A47E7" w:rsidDel="006A47E7">
          <w:rPr>
            <w:rStyle w:val="Hyperlink"/>
            <w:rFonts w:eastAsia="MS Gothic"/>
            <w:noProof/>
            <w:rPrChange w:id="124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3.1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25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Definitions &amp; Acronyms</w:delText>
        </w:r>
        <w:r w:rsidDel="006A47E7">
          <w:rPr>
            <w:noProof/>
            <w:webHidden/>
          </w:rPr>
          <w:tab/>
          <w:delText>5</w:delText>
        </w:r>
      </w:del>
    </w:p>
    <w:p w14:paraId="55A577F6" w14:textId="178ECDDD" w:rsidR="00ED6CE0" w:rsidDel="006A47E7" w:rsidRDefault="00ED6CE0">
      <w:pPr>
        <w:pStyle w:val="TOC2"/>
        <w:rPr>
          <w:del w:id="126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27" w:author="Iuliia Kaymak" w:date="2024-04-21T19:02:00Z">
        <w:r w:rsidRPr="006A47E7" w:rsidDel="006A47E7">
          <w:rPr>
            <w:rStyle w:val="Hyperlink"/>
            <w:rFonts w:eastAsia="MS Gothic"/>
            <w:noProof/>
            <w:rPrChange w:id="128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3.2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29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Logical Scheme</w:delText>
        </w:r>
        <w:r w:rsidDel="006A47E7">
          <w:rPr>
            <w:noProof/>
            <w:webHidden/>
          </w:rPr>
          <w:tab/>
          <w:delText>5</w:delText>
        </w:r>
      </w:del>
    </w:p>
    <w:p w14:paraId="47F7F31B" w14:textId="2C844B5F" w:rsidR="00ED6CE0" w:rsidDel="006A47E7" w:rsidRDefault="00ED6CE0">
      <w:pPr>
        <w:pStyle w:val="TOC2"/>
        <w:rPr>
          <w:del w:id="130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31" w:author="Iuliia Kaymak" w:date="2024-04-21T19:02:00Z">
        <w:r w:rsidRPr="006A47E7" w:rsidDel="006A47E7">
          <w:rPr>
            <w:rStyle w:val="Hyperlink"/>
            <w:rFonts w:eastAsia="MS Gothic"/>
            <w:noProof/>
            <w:rPrChange w:id="132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3.3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33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Objects</w:delText>
        </w:r>
        <w:r w:rsidDel="006A47E7">
          <w:rPr>
            <w:noProof/>
            <w:webHidden/>
          </w:rPr>
          <w:tab/>
          <w:delText>6</w:delText>
        </w:r>
      </w:del>
    </w:p>
    <w:p w14:paraId="0E362B61" w14:textId="3D963920" w:rsidR="00ED6CE0" w:rsidDel="006A47E7" w:rsidRDefault="00ED6CE0">
      <w:pPr>
        <w:pStyle w:val="TOC3"/>
        <w:rPr>
          <w:del w:id="134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35" w:author="Iuliia Kaymak" w:date="2024-04-21T19:02:00Z">
        <w:r w:rsidRPr="006A47E7" w:rsidDel="006A47E7">
          <w:rPr>
            <w:rStyle w:val="Hyperlink"/>
            <w:rFonts w:eastAsia="MS Gothic"/>
            <w:noProof/>
            <w:rPrChange w:id="136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3.3.1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37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‘Climbers’</w:delText>
        </w:r>
        <w:r w:rsidDel="006A47E7">
          <w:rPr>
            <w:noProof/>
            <w:webHidden/>
          </w:rPr>
          <w:tab/>
          <w:delText>6</w:delText>
        </w:r>
      </w:del>
    </w:p>
    <w:p w14:paraId="4F2AD02D" w14:textId="7823C906" w:rsidR="00ED6CE0" w:rsidDel="006A47E7" w:rsidRDefault="00ED6CE0">
      <w:pPr>
        <w:pStyle w:val="TOC3"/>
        <w:rPr>
          <w:del w:id="138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39" w:author="Iuliia Kaymak" w:date="2024-04-21T19:02:00Z">
        <w:r w:rsidRPr="006A47E7" w:rsidDel="006A47E7">
          <w:rPr>
            <w:rStyle w:val="Hyperlink"/>
            <w:rFonts w:eastAsia="MS Gothic"/>
            <w:noProof/>
            <w:rPrChange w:id="140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3.3.2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41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‘Enrollments’</w:delText>
        </w:r>
        <w:r w:rsidDel="006A47E7">
          <w:rPr>
            <w:noProof/>
            <w:webHidden/>
          </w:rPr>
          <w:tab/>
          <w:delText>7</w:delText>
        </w:r>
      </w:del>
    </w:p>
    <w:p w14:paraId="38812112" w14:textId="4DEEBA93" w:rsidR="00ED6CE0" w:rsidDel="006A47E7" w:rsidRDefault="00ED6CE0">
      <w:pPr>
        <w:pStyle w:val="TOC3"/>
        <w:rPr>
          <w:del w:id="142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43" w:author="Iuliia Kaymak" w:date="2024-04-21T19:02:00Z">
        <w:r w:rsidRPr="006A47E7" w:rsidDel="006A47E7">
          <w:rPr>
            <w:rStyle w:val="Hyperlink"/>
            <w:rFonts w:eastAsia="MS Gothic"/>
            <w:noProof/>
            <w:rPrChange w:id="144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3.3.3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45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‘Climbers_payments’</w:delText>
        </w:r>
        <w:r w:rsidDel="006A47E7">
          <w:rPr>
            <w:noProof/>
            <w:webHidden/>
          </w:rPr>
          <w:tab/>
          <w:delText>8</w:delText>
        </w:r>
      </w:del>
    </w:p>
    <w:p w14:paraId="4CDE7765" w14:textId="2B42E8CE" w:rsidR="00ED6CE0" w:rsidDel="006A47E7" w:rsidRDefault="00ED6CE0">
      <w:pPr>
        <w:pStyle w:val="TOC3"/>
        <w:rPr>
          <w:del w:id="146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47" w:author="Iuliia Kaymak" w:date="2024-04-21T19:02:00Z">
        <w:r w:rsidRPr="006A47E7" w:rsidDel="006A47E7">
          <w:rPr>
            <w:rStyle w:val="Hyperlink"/>
            <w:rFonts w:eastAsia="MS Gothic"/>
            <w:noProof/>
            <w:rPrChange w:id="148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3.3.4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49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‘Tours’</w:delText>
        </w:r>
        <w:r w:rsidDel="006A47E7">
          <w:rPr>
            <w:noProof/>
            <w:webHidden/>
          </w:rPr>
          <w:tab/>
          <w:delText>9</w:delText>
        </w:r>
      </w:del>
    </w:p>
    <w:p w14:paraId="0D973EF4" w14:textId="79FB6843" w:rsidR="00ED6CE0" w:rsidDel="006A47E7" w:rsidRDefault="00ED6CE0">
      <w:pPr>
        <w:pStyle w:val="TOC3"/>
        <w:rPr>
          <w:del w:id="150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51" w:author="Iuliia Kaymak" w:date="2024-04-21T19:02:00Z">
        <w:r w:rsidRPr="006A47E7" w:rsidDel="006A47E7">
          <w:rPr>
            <w:rStyle w:val="Hyperlink"/>
            <w:rFonts w:eastAsia="MS Gothic"/>
            <w:noProof/>
            <w:rPrChange w:id="152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3.3.5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53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‘Tour_statuses’</w:delText>
        </w:r>
        <w:r w:rsidDel="006A47E7">
          <w:rPr>
            <w:noProof/>
            <w:webHidden/>
          </w:rPr>
          <w:tab/>
          <w:delText>10</w:delText>
        </w:r>
      </w:del>
    </w:p>
    <w:p w14:paraId="7E56C145" w14:textId="52C7F002" w:rsidR="00ED6CE0" w:rsidDel="006A47E7" w:rsidRDefault="00ED6CE0">
      <w:pPr>
        <w:pStyle w:val="TOC3"/>
        <w:rPr>
          <w:del w:id="154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55" w:author="Iuliia Kaymak" w:date="2024-04-21T19:02:00Z">
        <w:r w:rsidRPr="006A47E7" w:rsidDel="006A47E7">
          <w:rPr>
            <w:rStyle w:val="Hyperlink"/>
            <w:rFonts w:eastAsia="MS Gothic"/>
            <w:noProof/>
            <w:rPrChange w:id="156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3.3.6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57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‘Transport_companies’</w:delText>
        </w:r>
        <w:r w:rsidDel="006A47E7">
          <w:rPr>
            <w:noProof/>
            <w:webHidden/>
          </w:rPr>
          <w:tab/>
          <w:delText>11</w:delText>
        </w:r>
      </w:del>
    </w:p>
    <w:p w14:paraId="614181D4" w14:textId="334F35DD" w:rsidR="00ED6CE0" w:rsidDel="006A47E7" w:rsidRDefault="00ED6CE0">
      <w:pPr>
        <w:pStyle w:val="TOC3"/>
        <w:rPr>
          <w:del w:id="158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59" w:author="Iuliia Kaymak" w:date="2024-04-21T19:02:00Z">
        <w:r w:rsidRPr="006A47E7" w:rsidDel="006A47E7">
          <w:rPr>
            <w:rStyle w:val="Hyperlink"/>
            <w:rFonts w:eastAsia="MS Gothic"/>
            <w:noProof/>
            <w:rPrChange w:id="160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3.3.7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61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‘Accomodation_companies’</w:delText>
        </w:r>
        <w:r w:rsidDel="006A47E7">
          <w:rPr>
            <w:noProof/>
            <w:webHidden/>
          </w:rPr>
          <w:tab/>
          <w:delText>12</w:delText>
        </w:r>
      </w:del>
    </w:p>
    <w:p w14:paraId="291E9555" w14:textId="2E820AFD" w:rsidR="00ED6CE0" w:rsidDel="006A47E7" w:rsidRDefault="00ED6CE0">
      <w:pPr>
        <w:pStyle w:val="TOC3"/>
        <w:rPr>
          <w:del w:id="162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63" w:author="Iuliia Kaymak" w:date="2024-04-21T19:02:00Z">
        <w:r w:rsidRPr="006A47E7" w:rsidDel="006A47E7">
          <w:rPr>
            <w:rStyle w:val="Hyperlink"/>
            <w:rFonts w:eastAsia="MS Gothic"/>
            <w:noProof/>
            <w:rPrChange w:id="164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3.3.8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65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‘Routes’</w:delText>
        </w:r>
        <w:r w:rsidDel="006A47E7">
          <w:rPr>
            <w:noProof/>
            <w:webHidden/>
          </w:rPr>
          <w:tab/>
          <w:delText>13</w:delText>
        </w:r>
      </w:del>
    </w:p>
    <w:p w14:paraId="1553A643" w14:textId="6F0BD74F" w:rsidR="00ED6CE0" w:rsidDel="006A47E7" w:rsidRDefault="00ED6CE0">
      <w:pPr>
        <w:pStyle w:val="TOC3"/>
        <w:rPr>
          <w:del w:id="166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67" w:author="Iuliia Kaymak" w:date="2024-04-21T19:02:00Z">
        <w:r w:rsidRPr="006A47E7" w:rsidDel="006A47E7">
          <w:rPr>
            <w:rStyle w:val="Hyperlink"/>
            <w:rFonts w:eastAsia="MS Gothic"/>
            <w:noProof/>
            <w:rPrChange w:id="168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3.3.9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69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‘Levels’</w:delText>
        </w:r>
        <w:r w:rsidDel="006A47E7">
          <w:rPr>
            <w:noProof/>
            <w:webHidden/>
          </w:rPr>
          <w:tab/>
          <w:delText>14</w:delText>
        </w:r>
      </w:del>
    </w:p>
    <w:p w14:paraId="451E1DA6" w14:textId="4B290421" w:rsidR="00ED6CE0" w:rsidDel="006A47E7" w:rsidRDefault="00ED6CE0">
      <w:pPr>
        <w:pStyle w:val="TOC3"/>
        <w:rPr>
          <w:del w:id="170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71" w:author="Iuliia Kaymak" w:date="2024-04-21T19:02:00Z">
        <w:r w:rsidRPr="006A47E7" w:rsidDel="006A47E7">
          <w:rPr>
            <w:rStyle w:val="Hyperlink"/>
            <w:rFonts w:eastAsia="MS Gothic"/>
            <w:noProof/>
            <w:rPrChange w:id="172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3.3.10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73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‘Mountains’</w:delText>
        </w:r>
        <w:r w:rsidDel="006A47E7">
          <w:rPr>
            <w:noProof/>
            <w:webHidden/>
          </w:rPr>
          <w:tab/>
          <w:delText>14</w:delText>
        </w:r>
      </w:del>
    </w:p>
    <w:p w14:paraId="2F6443D2" w14:textId="44DD2926" w:rsidR="00ED6CE0" w:rsidDel="006A47E7" w:rsidRDefault="00ED6CE0">
      <w:pPr>
        <w:pStyle w:val="TOC3"/>
        <w:rPr>
          <w:del w:id="174" w:author="Iuliia Kaymak" w:date="2024-04-21T19:02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75" w:author="Iuliia Kaymak" w:date="2024-04-21T19:02:00Z">
        <w:r w:rsidRPr="006A47E7" w:rsidDel="006A47E7">
          <w:rPr>
            <w:rStyle w:val="Hyperlink"/>
            <w:rFonts w:eastAsia="MS Gothic"/>
            <w:noProof/>
            <w:rPrChange w:id="176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3.3.11</w:delText>
        </w:r>
        <w:r w:rsidDel="006A47E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6A47E7" w:rsidDel="006A47E7">
          <w:rPr>
            <w:rStyle w:val="Hyperlink"/>
            <w:rFonts w:eastAsia="MS Gothic"/>
            <w:noProof/>
            <w:rPrChange w:id="177" w:author="Iuliia Kaymak" w:date="2024-04-21T19:02:00Z">
              <w:rPr>
                <w:rStyle w:val="Hyperlink"/>
                <w:rFonts w:eastAsia="MS Gothic"/>
                <w:noProof/>
              </w:rPr>
            </w:rPrChange>
          </w:rPr>
          <w:delText>‘Guides’</w:delText>
        </w:r>
        <w:r w:rsidDel="006A47E7">
          <w:rPr>
            <w:noProof/>
            <w:webHidden/>
          </w:rPr>
          <w:tab/>
          <w:delText>15</w:delText>
        </w:r>
      </w:del>
    </w:p>
    <w:p w14:paraId="41D343CB" w14:textId="348A92F3" w:rsidR="00ED6CE0" w:rsidDel="00ED6CE0" w:rsidRDefault="00ED6CE0">
      <w:pPr>
        <w:pStyle w:val="TOC1"/>
        <w:tabs>
          <w:tab w:val="left" w:pos="400"/>
          <w:tab w:val="right" w:leader="dot" w:pos="9347"/>
        </w:tabs>
        <w:rPr>
          <w:del w:id="178" w:author="Iuliia Kaymak" w:date="2024-04-21T19:00:00Z"/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del w:id="179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1</w:delText>
        </w:r>
        <w:r w:rsidDel="00ED6CE0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Business Description</w:delText>
        </w:r>
        <w:r w:rsidDel="00ED6CE0">
          <w:rPr>
            <w:noProof/>
            <w:webHidden/>
          </w:rPr>
          <w:tab/>
          <w:delText>3</w:delText>
        </w:r>
      </w:del>
    </w:p>
    <w:p w14:paraId="60DC98E9" w14:textId="050D2794" w:rsidR="00ED6CE0" w:rsidDel="00ED6CE0" w:rsidRDefault="00ED6CE0">
      <w:pPr>
        <w:pStyle w:val="TOC2"/>
        <w:rPr>
          <w:del w:id="180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81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1.1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Business background</w:delText>
        </w:r>
        <w:r w:rsidDel="00ED6CE0">
          <w:rPr>
            <w:noProof/>
            <w:webHidden/>
          </w:rPr>
          <w:tab/>
          <w:delText>3</w:delText>
        </w:r>
      </w:del>
    </w:p>
    <w:p w14:paraId="09E31E81" w14:textId="7D494D4E" w:rsidR="00ED6CE0" w:rsidDel="00ED6CE0" w:rsidRDefault="00ED6CE0">
      <w:pPr>
        <w:pStyle w:val="TOC2"/>
        <w:rPr>
          <w:del w:id="182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83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1.2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Problems. Current Situation</w:delText>
        </w:r>
        <w:r w:rsidDel="00ED6CE0">
          <w:rPr>
            <w:noProof/>
            <w:webHidden/>
          </w:rPr>
          <w:tab/>
          <w:delText>3</w:delText>
        </w:r>
      </w:del>
    </w:p>
    <w:p w14:paraId="6915F801" w14:textId="5C5D0B20" w:rsidR="00ED6CE0" w:rsidDel="00ED6CE0" w:rsidRDefault="00ED6CE0">
      <w:pPr>
        <w:pStyle w:val="TOC2"/>
        <w:rPr>
          <w:del w:id="184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85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1.3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the Benefits of implementing a database. Project Vision</w:delText>
        </w:r>
        <w:r w:rsidDel="00ED6CE0">
          <w:rPr>
            <w:noProof/>
            <w:webHidden/>
          </w:rPr>
          <w:tab/>
          <w:delText>3</w:delText>
        </w:r>
      </w:del>
    </w:p>
    <w:p w14:paraId="0AD82099" w14:textId="39D87610" w:rsidR="00ED6CE0" w:rsidDel="00ED6CE0" w:rsidRDefault="00ED6CE0">
      <w:pPr>
        <w:pStyle w:val="TOC1"/>
        <w:tabs>
          <w:tab w:val="left" w:pos="400"/>
          <w:tab w:val="right" w:leader="dot" w:pos="9347"/>
        </w:tabs>
        <w:rPr>
          <w:del w:id="186" w:author="Iuliia Kaymak" w:date="2024-04-21T19:00:00Z"/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del w:id="187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2</w:delText>
        </w:r>
        <w:r w:rsidDel="00ED6CE0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Approach to modelling</w:delText>
        </w:r>
        <w:r w:rsidDel="00ED6CE0">
          <w:rPr>
            <w:noProof/>
            <w:webHidden/>
          </w:rPr>
          <w:tab/>
          <w:delText>4</w:delText>
        </w:r>
      </w:del>
    </w:p>
    <w:p w14:paraId="20674615" w14:textId="3264C634" w:rsidR="00ED6CE0" w:rsidDel="00ED6CE0" w:rsidRDefault="00ED6CE0">
      <w:pPr>
        <w:pStyle w:val="TOC2"/>
        <w:rPr>
          <w:del w:id="188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89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2.1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business requirements</w:delText>
        </w:r>
        <w:r w:rsidDel="00ED6CE0">
          <w:rPr>
            <w:noProof/>
            <w:webHidden/>
          </w:rPr>
          <w:tab/>
          <w:delText>4</w:delText>
        </w:r>
      </w:del>
    </w:p>
    <w:p w14:paraId="34F84575" w14:textId="346B8240" w:rsidR="00ED6CE0" w:rsidDel="00ED6CE0" w:rsidRDefault="00ED6CE0">
      <w:pPr>
        <w:pStyle w:val="TOC2"/>
        <w:rPr>
          <w:del w:id="190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91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2.2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Technical realization</w:delText>
        </w:r>
        <w:r w:rsidDel="00ED6CE0">
          <w:rPr>
            <w:noProof/>
            <w:webHidden/>
          </w:rPr>
          <w:tab/>
          <w:delText>4</w:delText>
        </w:r>
      </w:del>
    </w:p>
    <w:p w14:paraId="338D6B54" w14:textId="6CB7181C" w:rsidR="00ED6CE0" w:rsidDel="00ED6CE0" w:rsidRDefault="00ED6CE0">
      <w:pPr>
        <w:pStyle w:val="TOC1"/>
        <w:tabs>
          <w:tab w:val="left" w:pos="400"/>
          <w:tab w:val="right" w:leader="dot" w:pos="9347"/>
        </w:tabs>
        <w:rPr>
          <w:del w:id="192" w:author="Iuliia Kaymak" w:date="2024-04-21T19:00:00Z"/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del w:id="193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</w:delText>
        </w:r>
        <w:r w:rsidDel="00ED6CE0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Model description</w:delText>
        </w:r>
        <w:r w:rsidDel="00ED6CE0">
          <w:rPr>
            <w:noProof/>
            <w:webHidden/>
          </w:rPr>
          <w:tab/>
          <w:delText>5</w:delText>
        </w:r>
      </w:del>
    </w:p>
    <w:p w14:paraId="535B367A" w14:textId="26217F96" w:rsidR="00ED6CE0" w:rsidDel="00ED6CE0" w:rsidRDefault="00ED6CE0">
      <w:pPr>
        <w:pStyle w:val="TOC2"/>
        <w:rPr>
          <w:del w:id="194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95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3.1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Definitions &amp; Acronyms</w:delText>
        </w:r>
        <w:r w:rsidDel="00ED6CE0">
          <w:rPr>
            <w:noProof/>
            <w:webHidden/>
          </w:rPr>
          <w:tab/>
          <w:delText>5</w:delText>
        </w:r>
      </w:del>
    </w:p>
    <w:p w14:paraId="6D45D2AA" w14:textId="1F6B1787" w:rsidR="00ED6CE0" w:rsidDel="00ED6CE0" w:rsidRDefault="00ED6CE0">
      <w:pPr>
        <w:pStyle w:val="TOC2"/>
        <w:rPr>
          <w:del w:id="196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97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3.2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Logical Scheme</w:delText>
        </w:r>
        <w:r w:rsidDel="00ED6CE0">
          <w:rPr>
            <w:noProof/>
            <w:webHidden/>
          </w:rPr>
          <w:tab/>
          <w:delText>5</w:delText>
        </w:r>
      </w:del>
    </w:p>
    <w:p w14:paraId="2AAFB6A0" w14:textId="7419297E" w:rsidR="00ED6CE0" w:rsidDel="00ED6CE0" w:rsidRDefault="00ED6CE0">
      <w:pPr>
        <w:pStyle w:val="TOC2"/>
        <w:rPr>
          <w:del w:id="198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199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3.3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Objects</w:delText>
        </w:r>
        <w:r w:rsidDel="00ED6CE0">
          <w:rPr>
            <w:noProof/>
            <w:webHidden/>
          </w:rPr>
          <w:tab/>
          <w:delText>6</w:delText>
        </w:r>
      </w:del>
    </w:p>
    <w:p w14:paraId="31FDDD23" w14:textId="557485BB" w:rsidR="00ED6CE0" w:rsidDel="00ED6CE0" w:rsidRDefault="00ED6CE0" w:rsidP="00ED6CE0">
      <w:pPr>
        <w:pStyle w:val="TOC3"/>
        <w:rPr>
          <w:del w:id="200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pPrChange w:id="201" w:author="Iuliia Kaymak" w:date="2024-04-21T18:59:00Z">
          <w:pPr>
            <w:pStyle w:val="TOC3"/>
          </w:pPr>
        </w:pPrChange>
      </w:pPr>
      <w:del w:id="202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3.3.1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‘Climbers’</w:delText>
        </w:r>
        <w:r w:rsidDel="00ED6CE0">
          <w:rPr>
            <w:noProof/>
            <w:webHidden/>
          </w:rPr>
          <w:tab/>
          <w:delText>6</w:delText>
        </w:r>
      </w:del>
    </w:p>
    <w:p w14:paraId="7319465A" w14:textId="7C212863" w:rsidR="00ED6CE0" w:rsidDel="00ED6CE0" w:rsidRDefault="00ED6CE0" w:rsidP="00ED6CE0">
      <w:pPr>
        <w:pStyle w:val="TOC3"/>
        <w:rPr>
          <w:del w:id="203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pPrChange w:id="204" w:author="Iuliia Kaymak" w:date="2024-04-21T18:59:00Z">
          <w:pPr>
            <w:pStyle w:val="TOC3"/>
          </w:pPr>
        </w:pPrChange>
      </w:pPr>
      <w:del w:id="205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3.3.2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‘Enrollments’</w:delText>
        </w:r>
        <w:r w:rsidDel="00ED6CE0">
          <w:rPr>
            <w:noProof/>
            <w:webHidden/>
          </w:rPr>
          <w:tab/>
          <w:delText>7</w:delText>
        </w:r>
      </w:del>
    </w:p>
    <w:p w14:paraId="2BACE534" w14:textId="2CE1E3FB" w:rsidR="00ED6CE0" w:rsidDel="00ED6CE0" w:rsidRDefault="00ED6CE0" w:rsidP="00ED6CE0">
      <w:pPr>
        <w:pStyle w:val="TOC3"/>
        <w:rPr>
          <w:del w:id="206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pPrChange w:id="207" w:author="Iuliia Kaymak" w:date="2024-04-21T18:59:00Z">
          <w:pPr>
            <w:pStyle w:val="TOC3"/>
          </w:pPr>
        </w:pPrChange>
      </w:pPr>
      <w:del w:id="208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3.3.3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‘Climbers_payments’</w:delText>
        </w:r>
        <w:r w:rsidDel="00ED6CE0">
          <w:rPr>
            <w:noProof/>
            <w:webHidden/>
          </w:rPr>
          <w:tab/>
          <w:delText>8</w:delText>
        </w:r>
      </w:del>
    </w:p>
    <w:p w14:paraId="22E1D522" w14:textId="24F3C153" w:rsidR="00ED6CE0" w:rsidDel="00ED6CE0" w:rsidRDefault="00ED6CE0" w:rsidP="00ED6CE0">
      <w:pPr>
        <w:pStyle w:val="TOC3"/>
        <w:rPr>
          <w:del w:id="209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pPrChange w:id="210" w:author="Iuliia Kaymak" w:date="2024-04-21T18:59:00Z">
          <w:pPr>
            <w:pStyle w:val="TOC3"/>
          </w:pPr>
        </w:pPrChange>
      </w:pPr>
      <w:del w:id="211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3.3.4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‘Tours’</w:delText>
        </w:r>
        <w:r w:rsidDel="00ED6CE0">
          <w:rPr>
            <w:noProof/>
            <w:webHidden/>
          </w:rPr>
          <w:tab/>
          <w:delText>9</w:delText>
        </w:r>
      </w:del>
    </w:p>
    <w:p w14:paraId="4CBA39A4" w14:textId="351CE729" w:rsidR="00ED6CE0" w:rsidDel="00ED6CE0" w:rsidRDefault="00ED6CE0" w:rsidP="00ED6CE0">
      <w:pPr>
        <w:pStyle w:val="TOC3"/>
        <w:rPr>
          <w:del w:id="212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pPrChange w:id="213" w:author="Iuliia Kaymak" w:date="2024-04-21T18:59:00Z">
          <w:pPr>
            <w:pStyle w:val="TOC3"/>
          </w:pPr>
        </w:pPrChange>
      </w:pPr>
      <w:del w:id="214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3.3.5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‘Tour_statuses’</w:delText>
        </w:r>
        <w:r w:rsidDel="00ED6CE0">
          <w:rPr>
            <w:noProof/>
            <w:webHidden/>
          </w:rPr>
          <w:tab/>
          <w:delText>10</w:delText>
        </w:r>
      </w:del>
    </w:p>
    <w:p w14:paraId="1F421C93" w14:textId="37C6DDDC" w:rsidR="00ED6CE0" w:rsidDel="00ED6CE0" w:rsidRDefault="00ED6CE0" w:rsidP="00ED6CE0">
      <w:pPr>
        <w:pStyle w:val="TOC3"/>
        <w:rPr>
          <w:del w:id="215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pPrChange w:id="216" w:author="Iuliia Kaymak" w:date="2024-04-21T18:59:00Z">
          <w:pPr>
            <w:pStyle w:val="TOC3"/>
          </w:pPr>
        </w:pPrChange>
      </w:pPr>
      <w:del w:id="217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3.3.6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‘Transport_companies’</w:delText>
        </w:r>
        <w:r w:rsidDel="00ED6CE0">
          <w:rPr>
            <w:noProof/>
            <w:webHidden/>
          </w:rPr>
          <w:tab/>
          <w:delText>11</w:delText>
        </w:r>
      </w:del>
    </w:p>
    <w:p w14:paraId="464EFEA1" w14:textId="00DEF996" w:rsidR="00ED6CE0" w:rsidDel="00ED6CE0" w:rsidRDefault="00ED6CE0" w:rsidP="00ED6CE0">
      <w:pPr>
        <w:pStyle w:val="TOC3"/>
        <w:rPr>
          <w:del w:id="218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pPrChange w:id="219" w:author="Iuliia Kaymak" w:date="2024-04-21T18:59:00Z">
          <w:pPr>
            <w:pStyle w:val="TOC3"/>
          </w:pPr>
        </w:pPrChange>
      </w:pPr>
      <w:del w:id="220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3.3.7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‘Accomodation_companies’</w:delText>
        </w:r>
        <w:r w:rsidDel="00ED6CE0">
          <w:rPr>
            <w:noProof/>
            <w:webHidden/>
          </w:rPr>
          <w:tab/>
          <w:delText>12</w:delText>
        </w:r>
      </w:del>
    </w:p>
    <w:p w14:paraId="5F8B4E6A" w14:textId="2F4B9FA9" w:rsidR="00ED6CE0" w:rsidDel="00ED6CE0" w:rsidRDefault="00ED6CE0" w:rsidP="00ED6CE0">
      <w:pPr>
        <w:pStyle w:val="TOC3"/>
        <w:rPr>
          <w:del w:id="221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pPrChange w:id="222" w:author="Iuliia Kaymak" w:date="2024-04-21T18:59:00Z">
          <w:pPr>
            <w:pStyle w:val="TOC3"/>
          </w:pPr>
        </w:pPrChange>
      </w:pPr>
      <w:del w:id="223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3.3.8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‘Routes’</w:delText>
        </w:r>
        <w:r w:rsidDel="00ED6CE0">
          <w:rPr>
            <w:noProof/>
            <w:webHidden/>
          </w:rPr>
          <w:tab/>
          <w:delText>13</w:delText>
        </w:r>
      </w:del>
    </w:p>
    <w:p w14:paraId="7E4C0FDF" w14:textId="4BA2ABE9" w:rsidR="00ED6CE0" w:rsidDel="00ED6CE0" w:rsidRDefault="00ED6CE0" w:rsidP="00ED6CE0">
      <w:pPr>
        <w:pStyle w:val="TOC3"/>
        <w:rPr>
          <w:del w:id="224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pPrChange w:id="225" w:author="Iuliia Kaymak" w:date="2024-04-21T18:59:00Z">
          <w:pPr>
            <w:pStyle w:val="TOC3"/>
          </w:pPr>
        </w:pPrChange>
      </w:pPr>
      <w:del w:id="226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3.3.9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‘Levels’</w:delText>
        </w:r>
        <w:r w:rsidDel="00ED6CE0">
          <w:rPr>
            <w:noProof/>
            <w:webHidden/>
          </w:rPr>
          <w:tab/>
          <w:delText>14</w:delText>
        </w:r>
      </w:del>
    </w:p>
    <w:p w14:paraId="4709D646" w14:textId="4E8435BC" w:rsidR="00ED6CE0" w:rsidDel="00ED6CE0" w:rsidRDefault="00ED6CE0" w:rsidP="00ED6CE0">
      <w:pPr>
        <w:pStyle w:val="TOC3"/>
        <w:rPr>
          <w:del w:id="227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pPrChange w:id="228" w:author="Iuliia Kaymak" w:date="2024-04-21T18:59:00Z">
          <w:pPr>
            <w:pStyle w:val="TOC3"/>
          </w:pPr>
        </w:pPrChange>
      </w:pPr>
      <w:del w:id="229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3.3.10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‘Mountains’</w:delText>
        </w:r>
        <w:r w:rsidDel="00ED6CE0">
          <w:rPr>
            <w:noProof/>
            <w:webHidden/>
          </w:rPr>
          <w:tab/>
          <w:delText>14</w:delText>
        </w:r>
      </w:del>
    </w:p>
    <w:p w14:paraId="5F6E036F" w14:textId="69E7F525" w:rsidR="00ED6CE0" w:rsidDel="00ED6CE0" w:rsidRDefault="00ED6CE0" w:rsidP="00ED6CE0">
      <w:pPr>
        <w:pStyle w:val="TOC3"/>
        <w:rPr>
          <w:del w:id="230" w:author="Iuliia Kaymak" w:date="2024-04-21T19:00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31" w:author="Iuliia Kaymak" w:date="2024-04-21T19:00:00Z">
        <w:r w:rsidRPr="00ED6CE0" w:rsidDel="00ED6CE0">
          <w:rPr>
            <w:rStyle w:val="Hyperlink"/>
            <w:rFonts w:eastAsia="MS Gothic"/>
            <w:noProof/>
          </w:rPr>
          <w:delText>3.3.11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Style w:val="Hyperlink"/>
            <w:rFonts w:eastAsia="MS Gothic"/>
            <w:noProof/>
          </w:rPr>
          <w:delText>‘Guides’</w:delText>
        </w:r>
        <w:r w:rsidDel="00ED6CE0">
          <w:rPr>
            <w:noProof/>
            <w:webHidden/>
          </w:rPr>
          <w:tab/>
          <w:delText>15</w:delText>
        </w:r>
      </w:del>
    </w:p>
    <w:p w14:paraId="59A1E0A6" w14:textId="1A86A885" w:rsidR="00B40810" w:rsidDel="00ED6CE0" w:rsidRDefault="00B40810">
      <w:pPr>
        <w:pStyle w:val="TOC1"/>
        <w:tabs>
          <w:tab w:val="left" w:pos="400"/>
          <w:tab w:val="right" w:leader="dot" w:pos="9347"/>
        </w:tabs>
        <w:rPr>
          <w:del w:id="232" w:author="Iuliia Kaymak" w:date="2024-04-21T18:59:00Z"/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del w:id="233" w:author="Iuliia Kaymak" w:date="2024-04-21T18:59:00Z">
        <w:r w:rsidRPr="00ED6CE0" w:rsidDel="00ED6CE0">
          <w:rPr>
            <w:rFonts w:eastAsia="MS Gothic"/>
            <w:noProof/>
            <w:rPrChange w:id="234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1</w:delText>
        </w:r>
        <w:r w:rsidDel="00ED6CE0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eastAsia="MS Gothic"/>
            <w:noProof/>
            <w:rPrChange w:id="235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Business Description</w:delText>
        </w:r>
        <w:r w:rsidDel="00ED6CE0">
          <w:rPr>
            <w:noProof/>
            <w:webHidden/>
          </w:rPr>
          <w:tab/>
          <w:delText>3</w:delText>
        </w:r>
      </w:del>
    </w:p>
    <w:p w14:paraId="32342A54" w14:textId="10D59EB5" w:rsidR="00B40810" w:rsidDel="00ED6CE0" w:rsidRDefault="00B40810">
      <w:pPr>
        <w:pStyle w:val="TOC2"/>
        <w:rPr>
          <w:del w:id="236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37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38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1.1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39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Business background</w:delText>
        </w:r>
        <w:r w:rsidDel="00ED6CE0">
          <w:rPr>
            <w:noProof/>
            <w:webHidden/>
          </w:rPr>
          <w:tab/>
          <w:delText>3</w:delText>
        </w:r>
      </w:del>
    </w:p>
    <w:p w14:paraId="1648B32F" w14:textId="671BDF59" w:rsidR="00B40810" w:rsidDel="00ED6CE0" w:rsidRDefault="00B40810">
      <w:pPr>
        <w:pStyle w:val="TOC2"/>
        <w:rPr>
          <w:del w:id="240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41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42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1.2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43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Problems. Current Situation</w:delText>
        </w:r>
        <w:r w:rsidDel="00ED6CE0">
          <w:rPr>
            <w:noProof/>
            <w:webHidden/>
          </w:rPr>
          <w:tab/>
          <w:delText>3</w:delText>
        </w:r>
      </w:del>
    </w:p>
    <w:p w14:paraId="7E0EBD4E" w14:textId="39CF0326" w:rsidR="00B40810" w:rsidDel="00ED6CE0" w:rsidRDefault="00B40810">
      <w:pPr>
        <w:pStyle w:val="TOC2"/>
        <w:rPr>
          <w:del w:id="244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45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46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1.3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47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the Benefits of implementing a database. Project Vision</w:delText>
        </w:r>
        <w:r w:rsidDel="00ED6CE0">
          <w:rPr>
            <w:noProof/>
            <w:webHidden/>
          </w:rPr>
          <w:tab/>
          <w:delText>3</w:delText>
        </w:r>
      </w:del>
    </w:p>
    <w:p w14:paraId="16815220" w14:textId="02ED665E" w:rsidR="00B40810" w:rsidDel="00ED6CE0" w:rsidRDefault="00B40810">
      <w:pPr>
        <w:pStyle w:val="TOC1"/>
        <w:tabs>
          <w:tab w:val="left" w:pos="400"/>
          <w:tab w:val="right" w:leader="dot" w:pos="9347"/>
        </w:tabs>
        <w:rPr>
          <w:del w:id="248" w:author="Iuliia Kaymak" w:date="2024-04-21T18:59:00Z"/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:lang w:val="en-GB" w:eastAsia="en-GB"/>
          <w14:ligatures w14:val="standardContextual"/>
        </w:rPr>
      </w:pPr>
      <w:del w:id="249" w:author="Iuliia Kaymak" w:date="2024-04-21T18:59:00Z">
        <w:r w:rsidRPr="00ED6CE0" w:rsidDel="00ED6CE0">
          <w:rPr>
            <w:rFonts w:eastAsia="MS Gothic"/>
            <w:noProof/>
            <w:rPrChange w:id="250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</w:delText>
        </w:r>
        <w:r w:rsidDel="00ED6CE0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eastAsia="MS Gothic"/>
            <w:noProof/>
            <w:rPrChange w:id="251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Model description</w:delText>
        </w:r>
        <w:r w:rsidDel="00ED6CE0">
          <w:rPr>
            <w:noProof/>
            <w:webHidden/>
          </w:rPr>
          <w:tab/>
          <w:delText>3</w:delText>
        </w:r>
      </w:del>
    </w:p>
    <w:p w14:paraId="7A38419B" w14:textId="75E8ED24" w:rsidR="00B40810" w:rsidDel="00ED6CE0" w:rsidRDefault="00B40810">
      <w:pPr>
        <w:pStyle w:val="TOC2"/>
        <w:rPr>
          <w:del w:id="252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53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54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2.1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55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Definitions &amp; Acronyms</w:delText>
        </w:r>
        <w:r w:rsidDel="00ED6CE0">
          <w:rPr>
            <w:noProof/>
            <w:webHidden/>
          </w:rPr>
          <w:tab/>
          <w:delText>3</w:delText>
        </w:r>
      </w:del>
    </w:p>
    <w:p w14:paraId="5B39C90C" w14:textId="491F1250" w:rsidR="00B40810" w:rsidDel="00ED6CE0" w:rsidRDefault="00B40810">
      <w:pPr>
        <w:pStyle w:val="TOC2"/>
        <w:rPr>
          <w:del w:id="256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57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58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2.2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59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Logical Scheme</w:delText>
        </w:r>
        <w:r w:rsidDel="00ED6CE0">
          <w:rPr>
            <w:noProof/>
            <w:webHidden/>
          </w:rPr>
          <w:tab/>
          <w:delText>4</w:delText>
        </w:r>
      </w:del>
    </w:p>
    <w:p w14:paraId="52E2C75F" w14:textId="68A5744B" w:rsidR="00B40810" w:rsidDel="00ED6CE0" w:rsidRDefault="00B40810">
      <w:pPr>
        <w:pStyle w:val="TOC2"/>
        <w:rPr>
          <w:del w:id="260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61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62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2.3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63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Objects</w:delText>
        </w:r>
        <w:r w:rsidDel="00ED6CE0">
          <w:rPr>
            <w:noProof/>
            <w:webHidden/>
          </w:rPr>
          <w:tab/>
          <w:delText>5</w:delText>
        </w:r>
      </w:del>
    </w:p>
    <w:p w14:paraId="61076492" w14:textId="2E59056F" w:rsidR="00B40810" w:rsidDel="00ED6CE0" w:rsidRDefault="00B40810">
      <w:pPr>
        <w:pStyle w:val="TOC3"/>
        <w:rPr>
          <w:del w:id="264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65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66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2.3.1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67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‘Climbers’</w:delText>
        </w:r>
        <w:r w:rsidDel="00ED6CE0">
          <w:rPr>
            <w:noProof/>
            <w:webHidden/>
          </w:rPr>
          <w:tab/>
          <w:delText>5</w:delText>
        </w:r>
      </w:del>
    </w:p>
    <w:p w14:paraId="73AA25CE" w14:textId="63335E2F" w:rsidR="00B40810" w:rsidDel="00ED6CE0" w:rsidRDefault="00B40810">
      <w:pPr>
        <w:pStyle w:val="TOC3"/>
        <w:rPr>
          <w:del w:id="268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69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70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2.3.2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71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‘Enrollments’</w:delText>
        </w:r>
        <w:r w:rsidDel="00ED6CE0">
          <w:rPr>
            <w:noProof/>
            <w:webHidden/>
          </w:rPr>
          <w:tab/>
          <w:delText>6</w:delText>
        </w:r>
      </w:del>
    </w:p>
    <w:p w14:paraId="617937D6" w14:textId="379A0323" w:rsidR="00B40810" w:rsidDel="00ED6CE0" w:rsidRDefault="00B40810">
      <w:pPr>
        <w:pStyle w:val="TOC3"/>
        <w:rPr>
          <w:del w:id="272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73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74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2.3.3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75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‘Climbers_payments’</w:delText>
        </w:r>
        <w:r w:rsidDel="00ED6CE0">
          <w:rPr>
            <w:noProof/>
            <w:webHidden/>
          </w:rPr>
          <w:tab/>
          <w:delText>7</w:delText>
        </w:r>
      </w:del>
    </w:p>
    <w:p w14:paraId="025FEB15" w14:textId="31B0CAFF" w:rsidR="00B40810" w:rsidDel="00ED6CE0" w:rsidRDefault="00B40810">
      <w:pPr>
        <w:pStyle w:val="TOC3"/>
        <w:rPr>
          <w:del w:id="276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77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78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2.3.4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79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‘Tours’</w:delText>
        </w:r>
        <w:r w:rsidDel="00ED6CE0">
          <w:rPr>
            <w:noProof/>
            <w:webHidden/>
          </w:rPr>
          <w:tab/>
          <w:delText>8</w:delText>
        </w:r>
      </w:del>
    </w:p>
    <w:p w14:paraId="34CA2C0B" w14:textId="0F65649C" w:rsidR="00B40810" w:rsidDel="00ED6CE0" w:rsidRDefault="00B40810">
      <w:pPr>
        <w:pStyle w:val="TOC3"/>
        <w:rPr>
          <w:del w:id="280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81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82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2.3.5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83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‘Tour_statuses’</w:delText>
        </w:r>
        <w:r w:rsidDel="00ED6CE0">
          <w:rPr>
            <w:noProof/>
            <w:webHidden/>
          </w:rPr>
          <w:tab/>
          <w:delText>9</w:delText>
        </w:r>
      </w:del>
    </w:p>
    <w:p w14:paraId="4B086A4E" w14:textId="4209FCEC" w:rsidR="00B40810" w:rsidDel="00ED6CE0" w:rsidRDefault="00B40810">
      <w:pPr>
        <w:pStyle w:val="TOC3"/>
        <w:rPr>
          <w:del w:id="284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85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86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2.3.6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87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‘Transport_companies’</w:delText>
        </w:r>
        <w:r w:rsidDel="00ED6CE0">
          <w:rPr>
            <w:noProof/>
            <w:webHidden/>
          </w:rPr>
          <w:tab/>
          <w:delText>10</w:delText>
        </w:r>
      </w:del>
    </w:p>
    <w:p w14:paraId="1CE307AF" w14:textId="3EEC0C73" w:rsidR="00B40810" w:rsidDel="00ED6CE0" w:rsidRDefault="00B40810">
      <w:pPr>
        <w:pStyle w:val="TOC3"/>
        <w:rPr>
          <w:del w:id="288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89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90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2.3.7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91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‘Accomodation_companies’</w:delText>
        </w:r>
        <w:r w:rsidDel="00ED6CE0">
          <w:rPr>
            <w:noProof/>
            <w:webHidden/>
          </w:rPr>
          <w:tab/>
          <w:delText>11</w:delText>
        </w:r>
      </w:del>
    </w:p>
    <w:p w14:paraId="4CAA73C7" w14:textId="2380EA85" w:rsidR="00B40810" w:rsidDel="00ED6CE0" w:rsidRDefault="00B40810">
      <w:pPr>
        <w:pStyle w:val="TOC3"/>
        <w:rPr>
          <w:del w:id="292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93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94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2.3.8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95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‘Routes’</w:delText>
        </w:r>
        <w:r w:rsidDel="00ED6CE0">
          <w:rPr>
            <w:noProof/>
            <w:webHidden/>
          </w:rPr>
          <w:tab/>
          <w:delText>12</w:delText>
        </w:r>
      </w:del>
    </w:p>
    <w:p w14:paraId="422883C4" w14:textId="7403ED6D" w:rsidR="00B40810" w:rsidDel="00ED6CE0" w:rsidRDefault="00B40810">
      <w:pPr>
        <w:pStyle w:val="TOC3"/>
        <w:rPr>
          <w:del w:id="296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297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298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2.3.9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299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‘Levels’</w:delText>
        </w:r>
        <w:r w:rsidDel="00ED6CE0">
          <w:rPr>
            <w:noProof/>
            <w:webHidden/>
          </w:rPr>
          <w:tab/>
          <w:delText>13</w:delText>
        </w:r>
      </w:del>
    </w:p>
    <w:p w14:paraId="2753D451" w14:textId="5D614804" w:rsidR="00B40810" w:rsidDel="00ED6CE0" w:rsidRDefault="00B40810">
      <w:pPr>
        <w:pStyle w:val="TOC3"/>
        <w:rPr>
          <w:del w:id="300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301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302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2.3.10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303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‘Mountains’</w:delText>
        </w:r>
        <w:r w:rsidDel="00ED6CE0">
          <w:rPr>
            <w:noProof/>
            <w:webHidden/>
          </w:rPr>
          <w:tab/>
          <w:delText>14</w:delText>
        </w:r>
      </w:del>
    </w:p>
    <w:p w14:paraId="5604E04C" w14:textId="5652A40F" w:rsidR="00B40810" w:rsidDel="00ED6CE0" w:rsidRDefault="00B40810">
      <w:pPr>
        <w:pStyle w:val="TOC3"/>
        <w:rPr>
          <w:del w:id="304" w:author="Iuliia Kaymak" w:date="2024-04-21T18:59:00Z"/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del w:id="305" w:author="Iuliia Kaymak" w:date="2024-04-21T18:59:00Z">
        <w:r w:rsidRPr="00ED6CE0" w:rsidDel="00ED6CE0">
          <w:rPr>
            <w:rFonts w:ascii="Trebuchet MS" w:eastAsia="MS Gothic" w:hAnsi="Trebuchet MS"/>
            <w:noProof/>
            <w:rPrChange w:id="306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2.3.11</w:delText>
        </w:r>
        <w:r w:rsidDel="00ED6CE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ED6CE0" w:rsidDel="00ED6CE0">
          <w:rPr>
            <w:rFonts w:ascii="Trebuchet MS" w:eastAsia="MS Gothic" w:hAnsi="Trebuchet MS"/>
            <w:noProof/>
            <w:rPrChange w:id="307" w:author="Iuliia Kaymak" w:date="2024-04-21T18:59:00Z">
              <w:rPr>
                <w:rStyle w:val="Hyperlink"/>
                <w:rFonts w:eastAsia="MS Gothic"/>
                <w:noProof/>
              </w:rPr>
            </w:rPrChange>
          </w:rPr>
          <w:delText>‘Guides’</w:delText>
        </w:r>
        <w:r w:rsidDel="00ED6CE0">
          <w:rPr>
            <w:noProof/>
            <w:webHidden/>
          </w:rPr>
          <w:tab/>
          <w:delText>14</w:delText>
        </w:r>
      </w:del>
    </w:p>
    <w:p w14:paraId="58FCF022" w14:textId="141D9848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308" w:name="_Section_1"/>
      <w:bookmarkEnd w:id="308"/>
      <w:r w:rsidRPr="008E2573">
        <w:br w:type="page"/>
      </w:r>
      <w:bookmarkEnd w:id="20"/>
      <w:bookmarkEnd w:id="21"/>
      <w:bookmarkEnd w:id="22"/>
      <w:bookmarkEnd w:id="23"/>
    </w:p>
    <w:p w14:paraId="31B69AA4" w14:textId="77777777" w:rsidR="00426215" w:rsidRDefault="00426215" w:rsidP="00426215">
      <w:pPr>
        <w:pStyle w:val="Heading1"/>
        <w:ind w:left="431" w:hanging="431"/>
      </w:pPr>
      <w:bookmarkStart w:id="309" w:name="_Toc412572569"/>
      <w:bookmarkStart w:id="310" w:name="_Toc509167633"/>
      <w:bookmarkStart w:id="311" w:name="_Toc164618543"/>
      <w:r>
        <w:lastRenderedPageBreak/>
        <w:t>Business Description</w:t>
      </w:r>
      <w:bookmarkEnd w:id="309"/>
      <w:bookmarkEnd w:id="310"/>
      <w:bookmarkEnd w:id="311"/>
    </w:p>
    <w:p w14:paraId="45574318" w14:textId="6BB86AAC" w:rsidR="00426215" w:rsidRDefault="00426215" w:rsidP="00750743">
      <w:pPr>
        <w:pStyle w:val="Heading2"/>
      </w:pPr>
      <w:bookmarkStart w:id="312" w:name="_Toc412572570"/>
      <w:bookmarkStart w:id="313" w:name="_Toc509167634"/>
      <w:bookmarkStart w:id="314" w:name="_Toc164618544"/>
      <w:r>
        <w:t>Business background</w:t>
      </w:r>
      <w:bookmarkEnd w:id="312"/>
      <w:bookmarkEnd w:id="313"/>
      <w:bookmarkEnd w:id="314"/>
    </w:p>
    <w:p w14:paraId="4C321B7C" w14:textId="77777777" w:rsidR="00CB7023" w:rsidRDefault="004D298C" w:rsidP="00C35D4A">
      <w:pPr>
        <w:pStyle w:val="BodyText"/>
        <w:jc w:val="both"/>
        <w:rPr>
          <w:lang w:val="en-GB"/>
        </w:rPr>
      </w:pPr>
      <w:ins w:id="315" w:author="Iuliia Kaymak" w:date="2024-04-20T17:28:00Z">
        <w:r w:rsidRPr="009C4CD5">
          <w:rPr>
            <w:b/>
            <w:bCs/>
            <w:rPrChange w:id="316" w:author="Iuliia Kaymak" w:date="2024-04-20T18:26:00Z">
              <w:rPr/>
            </w:rPrChange>
          </w:rPr>
          <w:t>Climbing Club</w:t>
        </w:r>
        <w:r>
          <w:t xml:space="preserve"> is a </w:t>
        </w:r>
      </w:ins>
      <w:ins w:id="317" w:author="Iuliia Kaymak" w:date="2024-04-20T18:10:00Z">
        <w:r w:rsidR="00E17D84">
          <w:t xml:space="preserve">fast-developing </w:t>
        </w:r>
      </w:ins>
      <w:ins w:id="318" w:author="Iuliia Kaymak" w:date="2024-04-20T18:13:00Z">
        <w:r w:rsidR="00E17D84">
          <w:t xml:space="preserve">community </w:t>
        </w:r>
      </w:ins>
      <w:ins w:id="319" w:author="Iuliia Kaymak" w:date="2024-04-20T18:23:00Z">
        <w:r w:rsidR="00C35D4A">
          <w:t>that</w:t>
        </w:r>
      </w:ins>
      <w:ins w:id="320" w:author="Iuliia Kaymak" w:date="2024-04-20T18:10:00Z">
        <w:r w:rsidR="00E17D84">
          <w:t xml:space="preserve"> currently organizes climbing tours </w:t>
        </w:r>
      </w:ins>
      <w:ins w:id="321" w:author="Iuliia Kaymak" w:date="2024-04-20T18:13:00Z">
        <w:r w:rsidR="00E17D84">
          <w:t xml:space="preserve">to mountains in multiple locations. </w:t>
        </w:r>
      </w:ins>
      <w:ins w:id="322" w:author="Iuliia Kaymak" w:date="2024-04-20T18:23:00Z">
        <w:r w:rsidR="00C35D4A">
          <w:t>From</w:t>
        </w:r>
      </w:ins>
      <w:ins w:id="323" w:author="Iuliia Kaymak" w:date="2024-04-20T18:13:00Z">
        <w:r w:rsidR="00E17D84">
          <w:t xml:space="preserve"> organizing tours only to Elbrus in Russia, </w:t>
        </w:r>
      </w:ins>
      <w:ins w:id="324" w:author="Iuliia Kaymak" w:date="2024-04-20T18:24:00Z">
        <w:r w:rsidR="00C35D4A">
          <w:t xml:space="preserve">the </w:t>
        </w:r>
      </w:ins>
      <w:ins w:id="325" w:author="Iuliia Kaymak" w:date="2024-04-20T18:17:00Z">
        <w:r w:rsidR="00C35D4A">
          <w:t xml:space="preserve">Climbing Club </w:t>
        </w:r>
      </w:ins>
      <w:ins w:id="326" w:author="Iuliia Kaymak" w:date="2024-04-20T18:27:00Z">
        <w:r w:rsidR="009C4CD5">
          <w:t xml:space="preserve">now </w:t>
        </w:r>
      </w:ins>
      <w:ins w:id="327" w:author="Iuliia Kaymak" w:date="2024-04-20T18:17:00Z">
        <w:r w:rsidR="00C35D4A">
          <w:t xml:space="preserve">offers tours </w:t>
        </w:r>
      </w:ins>
      <w:ins w:id="328" w:author="Iuliia Kaymak" w:date="2024-04-20T18:18:00Z">
        <w:r w:rsidR="00C35D4A">
          <w:t>in T</w:t>
        </w:r>
        <w:r w:rsidR="00C35D4A">
          <w:rPr>
            <w:lang w:val="tr-TR"/>
          </w:rPr>
          <w:t>ü</w:t>
        </w:r>
        <w:r w:rsidR="00C35D4A">
          <w:rPr>
            <w:lang w:val="en-GB"/>
          </w:rPr>
          <w:t xml:space="preserve">rkiye, including </w:t>
        </w:r>
      </w:ins>
      <w:ins w:id="329" w:author="Iuliia Kaymak" w:date="2024-04-20T18:24:00Z">
        <w:r w:rsidR="00C35D4A">
          <w:rPr>
            <w:lang w:val="en-GB"/>
          </w:rPr>
          <w:t xml:space="preserve">climbing to </w:t>
        </w:r>
      </w:ins>
      <w:ins w:id="330" w:author="Iuliia Kaymak" w:date="2024-04-20T18:18:00Z">
        <w:r w:rsidR="00C35D4A">
          <w:rPr>
            <w:lang w:val="en-GB"/>
          </w:rPr>
          <w:t xml:space="preserve">Ararat. The community has </w:t>
        </w:r>
      </w:ins>
      <w:ins w:id="331" w:author="Iuliia Kaymak" w:date="2024-04-20T18:19:00Z">
        <w:r w:rsidR="00C35D4A">
          <w:rPr>
            <w:lang w:val="en-GB"/>
          </w:rPr>
          <w:t xml:space="preserve">pages </w:t>
        </w:r>
      </w:ins>
      <w:ins w:id="332" w:author="Iuliia Kaymak" w:date="2024-04-20T18:23:00Z">
        <w:r w:rsidR="00C35D4A">
          <w:rPr>
            <w:lang w:val="en-GB"/>
          </w:rPr>
          <w:t>on</w:t>
        </w:r>
      </w:ins>
      <w:ins w:id="333" w:author="Iuliia Kaymak" w:date="2024-04-20T18:19:00Z">
        <w:r w:rsidR="00C35D4A">
          <w:rPr>
            <w:lang w:val="en-GB"/>
          </w:rPr>
          <w:t xml:space="preserve"> social media, including Facebook and Instagram</w:t>
        </w:r>
      </w:ins>
      <w:ins w:id="334" w:author="Iuliia Kaymak" w:date="2024-04-20T19:25:00Z">
        <w:r w:rsidR="006819DE">
          <w:rPr>
            <w:lang w:val="en-GB"/>
          </w:rPr>
          <w:t>,</w:t>
        </w:r>
      </w:ins>
      <w:ins w:id="335" w:author="Iuliia Kaymak" w:date="2024-04-20T18:31:00Z">
        <w:r w:rsidR="009C4CD5">
          <w:rPr>
            <w:lang w:val="en-GB"/>
          </w:rPr>
          <w:t xml:space="preserve"> that attract people, </w:t>
        </w:r>
      </w:ins>
      <w:ins w:id="336" w:author="Iuliia Kaymak" w:date="2024-04-20T19:24:00Z">
        <w:r w:rsidR="006819DE">
          <w:rPr>
            <w:lang w:val="en-GB"/>
          </w:rPr>
          <w:t>mainly</w:t>
        </w:r>
      </w:ins>
      <w:ins w:id="337" w:author="Iuliia Kaymak" w:date="2024-04-20T18:31:00Z">
        <w:r w:rsidR="009C4CD5">
          <w:rPr>
            <w:lang w:val="en-GB"/>
          </w:rPr>
          <w:t xml:space="preserve"> from Russia and Türkiye,</w:t>
        </w:r>
      </w:ins>
      <w:ins w:id="338" w:author="Iuliia Kaymak" w:date="2024-04-20T18:28:00Z">
        <w:r w:rsidR="009C4CD5">
          <w:rPr>
            <w:lang w:val="tr-TR"/>
          </w:rPr>
          <w:t xml:space="preserve"> t</w:t>
        </w:r>
      </w:ins>
      <w:ins w:id="339" w:author="Iuliia Kaymak" w:date="2024-04-20T18:19:00Z">
        <w:r w:rsidR="00C35D4A">
          <w:rPr>
            <w:lang w:val="en-GB"/>
          </w:rPr>
          <w:t>o join</w:t>
        </w:r>
      </w:ins>
      <w:ins w:id="340" w:author="Iuliia Kaymak" w:date="2024-04-20T18:20:00Z">
        <w:r w:rsidR="00C35D4A">
          <w:rPr>
            <w:lang w:val="en-GB"/>
          </w:rPr>
          <w:t xml:space="preserve"> its tours. </w:t>
        </w:r>
      </w:ins>
      <w:ins w:id="341" w:author="Iuliia Kaymak" w:date="2024-04-20T18:21:00Z">
        <w:r w:rsidR="00C35D4A">
          <w:rPr>
            <w:lang w:val="en-GB"/>
          </w:rPr>
          <w:t>Also</w:t>
        </w:r>
      </w:ins>
      <w:ins w:id="342" w:author="Iuliia Kaymak" w:date="2024-04-20T18:23:00Z">
        <w:r w:rsidR="00C35D4A">
          <w:rPr>
            <w:lang w:val="en-GB"/>
          </w:rPr>
          <w:t>,</w:t>
        </w:r>
      </w:ins>
      <w:ins w:id="343" w:author="Iuliia Kaymak" w:date="2024-04-20T18:21:00Z">
        <w:r w:rsidR="00C35D4A">
          <w:rPr>
            <w:lang w:val="en-GB"/>
          </w:rPr>
          <w:t xml:space="preserve"> Climbing </w:t>
        </w:r>
        <w:r w:rsidR="00C35D4A">
          <w:rPr>
            <w:lang w:val="ru-RU"/>
          </w:rPr>
          <w:t>С</w:t>
        </w:r>
        <w:r w:rsidR="00C35D4A">
          <w:rPr>
            <w:lang w:val="en-GB"/>
          </w:rPr>
          <w:t xml:space="preserve">lub welcomes requests from businesses willing to </w:t>
        </w:r>
      </w:ins>
      <w:ins w:id="344" w:author="Iuliia Kaymak" w:date="2024-04-20T18:22:00Z">
        <w:r w:rsidR="00C35D4A">
          <w:rPr>
            <w:lang w:val="en-GB"/>
          </w:rPr>
          <w:t xml:space="preserve">order </w:t>
        </w:r>
      </w:ins>
      <w:ins w:id="345" w:author="Iuliia Kaymak" w:date="2024-04-20T18:23:00Z">
        <w:r w:rsidR="00C35D4A">
          <w:rPr>
            <w:lang w:val="en-GB"/>
          </w:rPr>
          <w:t>team-building</w:t>
        </w:r>
      </w:ins>
      <w:ins w:id="346" w:author="Iuliia Kaymak" w:date="2024-04-20T18:22:00Z">
        <w:r w:rsidR="00C35D4A">
          <w:rPr>
            <w:lang w:val="en-GB"/>
          </w:rPr>
          <w:t xml:space="preserve"> event organization</w:t>
        </w:r>
      </w:ins>
      <w:ins w:id="347" w:author="Iuliia Kaymak" w:date="2024-04-20T18:23:00Z">
        <w:r w:rsidR="00C35D4A">
          <w:rPr>
            <w:lang w:val="en-GB"/>
          </w:rPr>
          <w:t xml:space="preserve">. </w:t>
        </w:r>
      </w:ins>
    </w:p>
    <w:p w14:paraId="0EC77842" w14:textId="35F67D4F" w:rsidR="009C4CD5" w:rsidRDefault="009C4CD5" w:rsidP="00C35D4A">
      <w:pPr>
        <w:pStyle w:val="BodyText"/>
        <w:jc w:val="both"/>
        <w:rPr>
          <w:ins w:id="348" w:author="Iuliia Kaymak" w:date="2024-04-20T18:28:00Z"/>
          <w:lang w:val="en-GB"/>
        </w:rPr>
      </w:pPr>
      <w:ins w:id="349" w:author="Iuliia Kaymak" w:date="2024-04-20T18:34:00Z">
        <w:r>
          <w:rPr>
            <w:lang w:val="en-GB"/>
          </w:rPr>
          <w:t>As for now, t</w:t>
        </w:r>
      </w:ins>
      <w:ins w:id="350" w:author="Iuliia Kaymak" w:date="2024-04-20T18:25:00Z">
        <w:r w:rsidR="00C35D4A">
          <w:rPr>
            <w:lang w:val="en-GB"/>
          </w:rPr>
          <w:t xml:space="preserve">he </w:t>
        </w:r>
      </w:ins>
      <w:ins w:id="351" w:author="Iuliia Kaymak" w:date="2024-04-20T18:28:00Z">
        <w:r>
          <w:rPr>
            <w:lang w:val="en-GB"/>
          </w:rPr>
          <w:t>company’s</w:t>
        </w:r>
      </w:ins>
      <w:ins w:id="352" w:author="Iuliia Kaymak" w:date="2024-04-20T18:35:00Z">
        <w:r>
          <w:rPr>
            <w:lang w:val="en-GB"/>
          </w:rPr>
          <w:t xml:space="preserve"> </w:t>
        </w:r>
      </w:ins>
      <w:ins w:id="353" w:author="Iuliia Kaymak" w:date="2024-04-20T19:24:00Z">
        <w:r w:rsidR="006819DE">
          <w:rPr>
            <w:lang w:val="en-GB"/>
          </w:rPr>
          <w:t>primary</w:t>
        </w:r>
      </w:ins>
      <w:ins w:id="354" w:author="Iuliia Kaymak" w:date="2024-04-20T18:35:00Z">
        <w:r>
          <w:rPr>
            <w:lang w:val="en-GB"/>
          </w:rPr>
          <w:t xml:space="preserve"> </w:t>
        </w:r>
      </w:ins>
      <w:ins w:id="355" w:author="Iuliia Kaymak" w:date="2024-04-20T18:28:00Z">
        <w:r>
          <w:rPr>
            <w:lang w:val="en-GB"/>
          </w:rPr>
          <w:t>goals are:</w:t>
        </w:r>
      </w:ins>
    </w:p>
    <w:p w14:paraId="297CD9F8" w14:textId="5E8EC9DF" w:rsidR="009C4CD5" w:rsidRDefault="009C4CD5" w:rsidP="00025CA0">
      <w:pPr>
        <w:pStyle w:val="BodyText"/>
        <w:numPr>
          <w:ilvl w:val="0"/>
          <w:numId w:val="26"/>
        </w:numPr>
        <w:jc w:val="both"/>
        <w:rPr>
          <w:ins w:id="356" w:author="Iuliia Kaymak" w:date="2024-04-20T18:30:00Z"/>
          <w:lang w:val="en-GB"/>
        </w:rPr>
      </w:pPr>
      <w:ins w:id="357" w:author="Iuliia Kaymak" w:date="2024-04-20T18:29:00Z">
        <w:r w:rsidRPr="009C4CD5">
          <w:rPr>
            <w:lang w:val="en-GB"/>
          </w:rPr>
          <w:t xml:space="preserve">Scale up their ads </w:t>
        </w:r>
      </w:ins>
      <w:ins w:id="358" w:author="Iuliia Kaymak" w:date="2024-04-20T18:30:00Z">
        <w:r w:rsidRPr="009C4CD5">
          <w:rPr>
            <w:lang w:val="en-GB"/>
          </w:rPr>
          <w:t>in European, American</w:t>
        </w:r>
      </w:ins>
      <w:ins w:id="359" w:author="Iuliia Kaymak" w:date="2024-04-20T18:31:00Z">
        <w:r>
          <w:rPr>
            <w:lang w:val="en-GB"/>
          </w:rPr>
          <w:t>,</w:t>
        </w:r>
      </w:ins>
      <w:ins w:id="360" w:author="Iuliia Kaymak" w:date="2024-04-20T18:30:00Z">
        <w:r w:rsidRPr="009C4CD5">
          <w:rPr>
            <w:lang w:val="en-GB"/>
          </w:rPr>
          <w:t xml:space="preserve"> and Asian markets</w:t>
        </w:r>
      </w:ins>
      <w:ins w:id="361" w:author="Iuliia Kaymak" w:date="2024-04-20T18:31:00Z">
        <w:r>
          <w:rPr>
            <w:lang w:val="en-GB"/>
          </w:rPr>
          <w:t>.</w:t>
        </w:r>
      </w:ins>
    </w:p>
    <w:p w14:paraId="1AF2AA4D" w14:textId="0E1DD9EA" w:rsidR="009C4CD5" w:rsidRDefault="009C4CD5" w:rsidP="009C4CD5">
      <w:pPr>
        <w:pStyle w:val="BodyText"/>
        <w:numPr>
          <w:ilvl w:val="0"/>
          <w:numId w:val="26"/>
        </w:numPr>
        <w:jc w:val="both"/>
        <w:rPr>
          <w:ins w:id="362" w:author="Iuliia Kaymak" w:date="2024-04-20T18:33:00Z"/>
          <w:lang w:val="en-GB"/>
        </w:rPr>
      </w:pPr>
      <w:ins w:id="363" w:author="Iuliia Kaymak" w:date="2024-04-20T18:31:00Z">
        <w:r>
          <w:rPr>
            <w:lang w:val="en-GB"/>
          </w:rPr>
          <w:t>Open new route</w:t>
        </w:r>
      </w:ins>
      <w:ins w:id="364" w:author="Iuliia Kaymak" w:date="2024-04-20T18:32:00Z">
        <w:r>
          <w:rPr>
            <w:lang w:val="en-GB"/>
          </w:rPr>
          <w:t xml:space="preserve">s in </w:t>
        </w:r>
      </w:ins>
      <w:ins w:id="365" w:author="Iuliia Kaymak" w:date="2024-04-20T19:25:00Z">
        <w:r w:rsidR="006819DE">
          <w:rPr>
            <w:lang w:val="en-GB"/>
          </w:rPr>
          <w:t>already-represented countries and</w:t>
        </w:r>
      </w:ins>
      <w:ins w:id="366" w:author="Iuliia Kaymak" w:date="2024-04-20T18:32:00Z">
        <w:r>
          <w:rPr>
            <w:lang w:val="en-GB"/>
          </w:rPr>
          <w:t xml:space="preserve"> </w:t>
        </w:r>
      </w:ins>
      <w:ins w:id="367" w:author="Iuliia Kaymak" w:date="2024-04-20T18:33:00Z">
        <w:r>
          <w:rPr>
            <w:lang w:val="en-GB"/>
          </w:rPr>
          <w:t xml:space="preserve">the ones that are not covered yet. </w:t>
        </w:r>
      </w:ins>
    </w:p>
    <w:p w14:paraId="217DDD56" w14:textId="2663BB4E" w:rsidR="009C4CD5" w:rsidRDefault="009C4CD5" w:rsidP="009C4CD5">
      <w:pPr>
        <w:pStyle w:val="BodyText"/>
        <w:numPr>
          <w:ilvl w:val="0"/>
          <w:numId w:val="26"/>
        </w:numPr>
        <w:jc w:val="both"/>
        <w:rPr>
          <w:ins w:id="368" w:author="Iuliia Kaymak" w:date="2024-04-20T18:34:00Z"/>
          <w:lang w:val="en-GB"/>
        </w:rPr>
      </w:pPr>
      <w:ins w:id="369" w:author="Iuliia Kaymak" w:date="2024-04-20T18:34:00Z">
        <w:r>
          <w:rPr>
            <w:lang w:val="en-GB"/>
          </w:rPr>
          <w:t>Expand the network of agreements with transport and accommodation companies.</w:t>
        </w:r>
      </w:ins>
    </w:p>
    <w:p w14:paraId="1E9DF497" w14:textId="4E7BC3BC" w:rsidR="009C4CD5" w:rsidRPr="009C4CD5" w:rsidRDefault="009C4CD5">
      <w:pPr>
        <w:pStyle w:val="BodyText"/>
        <w:numPr>
          <w:ilvl w:val="0"/>
          <w:numId w:val="26"/>
        </w:numPr>
        <w:jc w:val="both"/>
        <w:rPr>
          <w:lang w:val="en-GB"/>
          <w:rPrChange w:id="370" w:author="Iuliia Kaymak" w:date="2024-04-20T18:33:00Z">
            <w:rPr/>
          </w:rPrChange>
        </w:rPr>
        <w:pPrChange w:id="371" w:author="Iuliia Kaymak" w:date="2024-04-20T18:33:00Z">
          <w:pPr>
            <w:pStyle w:val="BodyText"/>
          </w:pPr>
        </w:pPrChange>
      </w:pPr>
      <w:ins w:id="372" w:author="Iuliia Kaymak" w:date="2024-04-20T18:35:00Z">
        <w:r>
          <w:rPr>
            <w:lang w:val="en-GB"/>
          </w:rPr>
          <w:t xml:space="preserve">Develop </w:t>
        </w:r>
      </w:ins>
      <w:ins w:id="373" w:author="Iuliia Kaymak" w:date="2024-04-20T18:49:00Z">
        <w:r w:rsidR="00025E92">
          <w:rPr>
            <w:lang w:val="en-GB"/>
          </w:rPr>
          <w:t>a</w:t>
        </w:r>
      </w:ins>
      <w:ins w:id="374" w:author="Iuliia Kaymak" w:date="2024-04-20T18:35:00Z">
        <w:r>
          <w:rPr>
            <w:lang w:val="en-GB"/>
          </w:rPr>
          <w:t xml:space="preserve"> flexible system of Referrals and Discounts.</w:t>
        </w:r>
      </w:ins>
    </w:p>
    <w:p w14:paraId="3F9669AC" w14:textId="58EB986B" w:rsidR="00C403FF" w:rsidRPr="00C403FF" w:rsidRDefault="00426215" w:rsidP="00750743">
      <w:pPr>
        <w:pStyle w:val="Heading2"/>
      </w:pPr>
      <w:bookmarkStart w:id="375" w:name="_Toc412572571"/>
      <w:bookmarkStart w:id="376" w:name="_Toc509167635"/>
      <w:bookmarkStart w:id="377" w:name="_Toc164618545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378" w:name="_Toc462595274"/>
      <w:bookmarkEnd w:id="375"/>
      <w:bookmarkEnd w:id="376"/>
      <w:r w:rsidR="00C403FF" w:rsidRPr="00C403FF">
        <w:t>Current Situation</w:t>
      </w:r>
      <w:bookmarkEnd w:id="377"/>
      <w:bookmarkEnd w:id="378"/>
    </w:p>
    <w:p w14:paraId="2B15DF92" w14:textId="77777777" w:rsidR="00EB1EB7" w:rsidRDefault="009C4CD5">
      <w:pPr>
        <w:pStyle w:val="BodyText"/>
        <w:jc w:val="both"/>
      </w:pPr>
      <w:ins w:id="379" w:author="Iuliia Kaymak" w:date="2024-04-20T18:35:00Z">
        <w:r>
          <w:t>As</w:t>
        </w:r>
      </w:ins>
      <w:ins w:id="380" w:author="Iuliia Kaymak" w:date="2024-04-20T18:36:00Z">
        <w:r>
          <w:t xml:space="preserve"> the number of routes, clients</w:t>
        </w:r>
      </w:ins>
      <w:ins w:id="381" w:author="Iuliia Kaymak" w:date="2024-04-20T18:41:00Z">
        <w:r w:rsidR="00D968A5">
          <w:t xml:space="preserve">, and guides is constantly increasing now, and </w:t>
        </w:r>
      </w:ins>
      <w:ins w:id="382" w:author="Iuliia Kaymak" w:date="2024-04-20T18:50:00Z">
        <w:r w:rsidR="00025E92">
          <w:t>considering Climbing Club's focus on</w:t>
        </w:r>
      </w:ins>
      <w:ins w:id="383" w:author="Iuliia Kaymak" w:date="2024-04-20T18:41:00Z">
        <w:r w:rsidR="00D968A5">
          <w:t xml:space="preserve"> growth, there is a strong need to implement a database solution </w:t>
        </w:r>
      </w:ins>
      <w:ins w:id="384" w:author="Iuliia Kaymak" w:date="2024-04-20T18:43:00Z">
        <w:r w:rsidR="00D968A5">
          <w:t>that</w:t>
        </w:r>
      </w:ins>
      <w:ins w:id="385" w:author="Iuliia Kaymak" w:date="2024-04-20T18:41:00Z">
        <w:r w:rsidR="00D968A5">
          <w:t xml:space="preserve"> would cover essential aspects of working in the </w:t>
        </w:r>
      </w:ins>
      <w:ins w:id="386" w:author="Iuliia Kaymak" w:date="2024-04-20T18:38:00Z">
        <w:r w:rsidR="00D968A5">
          <w:t xml:space="preserve">international community. </w:t>
        </w:r>
      </w:ins>
    </w:p>
    <w:p w14:paraId="429486D1" w14:textId="6F9BBBE8" w:rsidR="00806959" w:rsidRDefault="00D968A5" w:rsidP="00EB1EB7">
      <w:pPr>
        <w:pStyle w:val="BodyText"/>
        <w:jc w:val="both"/>
        <w:rPr>
          <w:lang w:val="en-GB"/>
        </w:rPr>
      </w:pPr>
      <w:ins w:id="387" w:author="Iuliia Kaymak" w:date="2024-04-20T18:38:00Z">
        <w:r>
          <w:t xml:space="preserve">Currently, the documentation </w:t>
        </w:r>
      </w:ins>
      <w:ins w:id="388" w:author="Iuliia Kaymak" w:date="2024-04-20T18:43:00Z">
        <w:r>
          <w:t xml:space="preserve">in various formats </w:t>
        </w:r>
      </w:ins>
      <w:ins w:id="389" w:author="Iuliia Kaymak" w:date="2024-04-20T18:38:00Z">
        <w:r>
          <w:t xml:space="preserve">is stored partially </w:t>
        </w:r>
      </w:ins>
      <w:ins w:id="390" w:author="Iuliia Kaymak" w:date="2024-04-20T18:39:00Z">
        <w:r>
          <w:t>in Russia and T</w:t>
        </w:r>
        <w:r>
          <w:rPr>
            <w:lang w:val="tr-TR"/>
          </w:rPr>
          <w:t>ürkiy</w:t>
        </w:r>
      </w:ins>
      <w:ins w:id="391" w:author="Iuliia Kaymak" w:date="2024-04-20T18:43:00Z">
        <w:r>
          <w:rPr>
            <w:lang w:val="tr-TR"/>
          </w:rPr>
          <w:t>e</w:t>
        </w:r>
      </w:ins>
      <w:ins w:id="392" w:author="Iuliia Kaymak" w:date="2024-04-20T18:57:00Z">
        <w:r w:rsidR="00EE6250">
          <w:rPr>
            <w:lang w:val="en-GB"/>
          </w:rPr>
          <w:t>. Hence</w:t>
        </w:r>
      </w:ins>
      <w:ins w:id="393" w:author="Iuliia Kaymak" w:date="2024-04-20T18:39:00Z">
        <w:r>
          <w:rPr>
            <w:lang w:val="en-GB"/>
          </w:rPr>
          <w:t xml:space="preserve">, </w:t>
        </w:r>
      </w:ins>
      <w:ins w:id="394" w:author="Iuliia Kaymak" w:date="2024-04-20T18:42:00Z">
        <w:r>
          <w:rPr>
            <w:lang w:val="en-GB"/>
          </w:rPr>
          <w:t xml:space="preserve">it is </w:t>
        </w:r>
      </w:ins>
      <w:ins w:id="395" w:author="Iuliia Kaymak" w:date="2024-04-21T19:00:00Z">
        <w:r w:rsidR="00ED6CE0">
          <w:rPr>
            <w:lang w:val="en-GB"/>
          </w:rPr>
          <w:t>challenging for the Sales team to process and track client orders and for the Finance department to calculate the company's revenue and profit and employees' salaries</w:t>
        </w:r>
      </w:ins>
      <w:ins w:id="396" w:author="Iuliia Kaymak" w:date="2024-04-20T18:46:00Z">
        <w:r>
          <w:rPr>
            <w:lang w:val="en-GB"/>
          </w:rPr>
          <w:t xml:space="preserve">. </w:t>
        </w:r>
      </w:ins>
    </w:p>
    <w:p w14:paraId="7A3D1FB8" w14:textId="75264091" w:rsidR="00C403FF" w:rsidRPr="00E82570" w:rsidRDefault="00025E92" w:rsidP="00EB1EB7">
      <w:pPr>
        <w:pStyle w:val="BodyText"/>
        <w:jc w:val="both"/>
      </w:pPr>
      <w:ins w:id="397" w:author="Iuliia Kaymak" w:date="2024-04-20T18:46:00Z">
        <w:r>
          <w:rPr>
            <w:lang w:val="en-GB"/>
          </w:rPr>
          <w:t>Moreover, i</w:t>
        </w:r>
      </w:ins>
      <w:ins w:id="398" w:author="Iuliia Kaymak" w:date="2024-04-20T18:48:00Z">
        <w:r>
          <w:rPr>
            <w:lang w:val="en-GB"/>
          </w:rPr>
          <w:t xml:space="preserve">t is </w:t>
        </w:r>
      </w:ins>
      <w:ins w:id="399" w:author="Iuliia Kaymak" w:date="2024-04-20T18:46:00Z">
        <w:r>
          <w:rPr>
            <w:lang w:val="en-GB"/>
          </w:rPr>
          <w:t>worth mention</w:t>
        </w:r>
      </w:ins>
      <w:ins w:id="400" w:author="Iuliia Kaymak" w:date="2024-04-20T18:47:00Z">
        <w:r>
          <w:rPr>
            <w:lang w:val="en-GB"/>
          </w:rPr>
          <w:t xml:space="preserve">ing that </w:t>
        </w:r>
      </w:ins>
      <w:ins w:id="401" w:author="Iuliia Kaymak" w:date="2024-04-21T19:01:00Z">
        <w:r w:rsidR="00ED6CE0">
          <w:rPr>
            <w:lang w:val="en-GB"/>
          </w:rPr>
          <w:t>Management lacks high-quality analytics, which prevents it from reacting appropriately to changing trends and affects</w:t>
        </w:r>
      </w:ins>
      <w:ins w:id="402" w:author="Iuliia Kaymak" w:date="2024-04-20T18:49:00Z">
        <w:r>
          <w:rPr>
            <w:lang w:val="en-GB"/>
          </w:rPr>
          <w:t xml:space="preserve"> the quality of decision-making processes. </w:t>
        </w:r>
      </w:ins>
      <w:ins w:id="403" w:author="Iuliia Kaymak" w:date="2024-04-20T18:42:00Z">
        <w:r w:rsidR="00D968A5">
          <w:rPr>
            <w:lang w:val="en-GB"/>
          </w:rPr>
          <w:t xml:space="preserve"> </w:t>
        </w:r>
      </w:ins>
      <w:ins w:id="404" w:author="Iuliia Kaymak" w:date="2024-04-20T18:39:00Z">
        <w:r w:rsidR="00D968A5">
          <w:rPr>
            <w:lang w:val="en-GB"/>
          </w:rPr>
          <w:t xml:space="preserve"> </w:t>
        </w:r>
      </w:ins>
      <w:ins w:id="405" w:author="Iuliia Kaymak" w:date="2024-04-20T18:08:00Z">
        <w:r w:rsidR="00E17D84">
          <w:t xml:space="preserve"> </w:t>
        </w:r>
      </w:ins>
    </w:p>
    <w:p w14:paraId="456F4093" w14:textId="1739094F" w:rsidR="00426215" w:rsidRDefault="0000152E" w:rsidP="00750743">
      <w:pPr>
        <w:pStyle w:val="Heading2"/>
      </w:pPr>
      <w:bookmarkStart w:id="406" w:name="_Toc412572572"/>
      <w:bookmarkStart w:id="407" w:name="_Toc509167636"/>
      <w:bookmarkStart w:id="408" w:name="_Toc164618546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406"/>
      <w:bookmarkEnd w:id="407"/>
      <w:r w:rsidR="00C403FF">
        <w:t>database. Project Vision</w:t>
      </w:r>
      <w:bookmarkEnd w:id="408"/>
    </w:p>
    <w:p w14:paraId="20C95FFC" w14:textId="262AA7DD" w:rsidR="006F645E" w:rsidRDefault="00025E92" w:rsidP="002E2121">
      <w:pPr>
        <w:pStyle w:val="BodyText"/>
        <w:jc w:val="both"/>
        <w:rPr>
          <w:ins w:id="409" w:author="Iuliia Kaymak" w:date="2024-04-20T18:57:00Z"/>
        </w:rPr>
        <w:pPrChange w:id="410" w:author="Iuliia Kaymak" w:date="2024-04-21T18:56:00Z">
          <w:pPr>
            <w:pStyle w:val="BodyText"/>
          </w:pPr>
        </w:pPrChange>
      </w:pPr>
      <w:ins w:id="411" w:author="Iuliia Kaymak" w:date="2024-04-20T18:50:00Z">
        <w:r>
          <w:t>After investigating with the departments of Climbing Clu</w:t>
        </w:r>
      </w:ins>
      <w:ins w:id="412" w:author="Iuliia Kaymak" w:date="2024-04-20T18:57:00Z">
        <w:r w:rsidR="00EE6250">
          <w:t>b</w:t>
        </w:r>
      </w:ins>
      <w:ins w:id="413" w:author="Iuliia Kaymak" w:date="2024-04-20T18:50:00Z">
        <w:r>
          <w:t xml:space="preserve">, we </w:t>
        </w:r>
      </w:ins>
      <w:ins w:id="414" w:author="Iuliia Kaymak" w:date="2024-04-20T18:57:00Z">
        <w:r w:rsidR="00643B18">
          <w:t>formulate the following benefits of implementing a database:</w:t>
        </w:r>
      </w:ins>
    </w:p>
    <w:p w14:paraId="4462CDE2" w14:textId="1A50857E" w:rsidR="00643B18" w:rsidRDefault="00643B18" w:rsidP="002E2121">
      <w:pPr>
        <w:pStyle w:val="BodyText"/>
        <w:numPr>
          <w:ilvl w:val="0"/>
          <w:numId w:val="27"/>
        </w:numPr>
        <w:jc w:val="both"/>
        <w:rPr>
          <w:ins w:id="415" w:author="Iuliia Kaymak" w:date="2024-04-20T18:58:00Z"/>
        </w:rPr>
        <w:pPrChange w:id="416" w:author="Iuliia Kaymak" w:date="2024-04-21T18:56:00Z">
          <w:pPr>
            <w:pStyle w:val="BodyText"/>
            <w:numPr>
              <w:numId w:val="27"/>
            </w:numPr>
            <w:ind w:left="720" w:hanging="360"/>
          </w:pPr>
        </w:pPrChange>
      </w:pPr>
      <w:ins w:id="417" w:author="Iuliia Kaymak" w:date="2024-04-20T18:57:00Z">
        <w:r>
          <w:t xml:space="preserve">The single </w:t>
        </w:r>
      </w:ins>
      <w:ins w:id="418" w:author="Iuliia Kaymak" w:date="2024-04-20T18:58:00Z">
        <w:r>
          <w:t>client base that could be used for operating and marketing.</w:t>
        </w:r>
      </w:ins>
    </w:p>
    <w:p w14:paraId="4E7C1194" w14:textId="1B0E438D" w:rsidR="00643B18" w:rsidRDefault="00643B18" w:rsidP="002E2121">
      <w:pPr>
        <w:pStyle w:val="BodyText"/>
        <w:numPr>
          <w:ilvl w:val="0"/>
          <w:numId w:val="27"/>
        </w:numPr>
        <w:jc w:val="both"/>
        <w:rPr>
          <w:ins w:id="419" w:author="Iuliia Kaymak" w:date="2024-04-20T19:00:00Z"/>
        </w:rPr>
        <w:pPrChange w:id="420" w:author="Iuliia Kaymak" w:date="2024-04-21T18:56:00Z">
          <w:pPr>
            <w:pStyle w:val="BodyText"/>
            <w:numPr>
              <w:numId w:val="27"/>
            </w:numPr>
            <w:ind w:left="720" w:hanging="360"/>
          </w:pPr>
        </w:pPrChange>
      </w:pPr>
      <w:ins w:id="421" w:author="Iuliia Kaymak" w:date="2024-04-20T18:58:00Z">
        <w:r>
          <w:t xml:space="preserve">The possibility to </w:t>
        </w:r>
      </w:ins>
      <w:ins w:id="422" w:author="Iuliia Kaymak" w:date="2024-04-20T18:59:00Z">
        <w:r>
          <w:t xml:space="preserve">track orders and enrollments to tours </w:t>
        </w:r>
      </w:ins>
      <w:ins w:id="423" w:author="Iuliia Kaymak" w:date="2024-04-20T19:00:00Z">
        <w:r>
          <w:t xml:space="preserve">of all locations. </w:t>
        </w:r>
      </w:ins>
    </w:p>
    <w:p w14:paraId="6B2F0BF3" w14:textId="39DCB29B" w:rsidR="00643B18" w:rsidRDefault="00643B18" w:rsidP="002E2121">
      <w:pPr>
        <w:pStyle w:val="BodyText"/>
        <w:numPr>
          <w:ilvl w:val="0"/>
          <w:numId w:val="27"/>
        </w:numPr>
        <w:jc w:val="both"/>
        <w:rPr>
          <w:ins w:id="424" w:author="Iuliia Kaymak" w:date="2024-04-20T19:00:00Z"/>
        </w:rPr>
        <w:pPrChange w:id="425" w:author="Iuliia Kaymak" w:date="2024-04-21T18:56:00Z">
          <w:pPr>
            <w:pStyle w:val="BodyText"/>
            <w:numPr>
              <w:numId w:val="27"/>
            </w:numPr>
            <w:ind w:left="720" w:hanging="360"/>
          </w:pPr>
        </w:pPrChange>
      </w:pPr>
      <w:ins w:id="426" w:author="Iuliia Kaymak" w:date="2024-04-20T19:00:00Z">
        <w:r>
          <w:t xml:space="preserve">The possibility </w:t>
        </w:r>
      </w:ins>
      <w:ins w:id="427" w:author="Iuliia Kaymak" w:date="2024-04-20T19:01:00Z">
        <w:r>
          <w:t>of tracking</w:t>
        </w:r>
      </w:ins>
      <w:ins w:id="428" w:author="Iuliia Kaymak" w:date="2024-04-20T19:00:00Z">
        <w:r>
          <w:t xml:space="preserve"> received payments from all clients</w:t>
        </w:r>
      </w:ins>
      <w:ins w:id="429" w:author="Iuliia Kaymak" w:date="2024-04-20T19:01:00Z">
        <w:r>
          <w:t>.</w:t>
        </w:r>
      </w:ins>
    </w:p>
    <w:p w14:paraId="2F320AC4" w14:textId="2AA99CD3" w:rsidR="00643B18" w:rsidRDefault="00643B18" w:rsidP="002E2121">
      <w:pPr>
        <w:pStyle w:val="BodyText"/>
        <w:numPr>
          <w:ilvl w:val="0"/>
          <w:numId w:val="27"/>
        </w:numPr>
        <w:jc w:val="both"/>
        <w:rPr>
          <w:ins w:id="430" w:author="Iuliia Kaymak" w:date="2024-04-20T19:18:00Z"/>
        </w:rPr>
        <w:pPrChange w:id="431" w:author="Iuliia Kaymak" w:date="2024-04-21T18:56:00Z">
          <w:pPr>
            <w:pStyle w:val="BodyText"/>
            <w:numPr>
              <w:numId w:val="27"/>
            </w:numPr>
            <w:ind w:left="720" w:hanging="360"/>
          </w:pPr>
        </w:pPrChange>
      </w:pPr>
      <w:ins w:id="432" w:author="Iuliia Kaymak" w:date="2024-04-20T19:01:00Z">
        <w:r>
          <w:t xml:space="preserve">The </w:t>
        </w:r>
      </w:ins>
      <w:ins w:id="433" w:author="Iuliia Kaymak" w:date="2024-04-20T19:02:00Z">
        <w:r>
          <w:t xml:space="preserve">possibility to </w:t>
        </w:r>
      </w:ins>
      <w:ins w:id="434" w:author="Iuliia Kaymak" w:date="2024-04-20T19:18:00Z">
        <w:r w:rsidR="006819DE">
          <w:t xml:space="preserve">access and update the lists of partners </w:t>
        </w:r>
      </w:ins>
      <w:ins w:id="435" w:author="Iuliia Kaymak" w:date="2024-04-20T19:19:00Z">
        <w:r w:rsidR="006819DE">
          <w:t xml:space="preserve">providing </w:t>
        </w:r>
      </w:ins>
      <w:ins w:id="436" w:author="Iuliia Kaymak" w:date="2024-04-20T19:18:00Z">
        <w:r w:rsidR="006819DE">
          <w:t>accommodation and transportation services.</w:t>
        </w:r>
      </w:ins>
    </w:p>
    <w:p w14:paraId="4A538F25" w14:textId="358847D8" w:rsidR="006819DE" w:rsidRDefault="00B40810" w:rsidP="002E2121">
      <w:pPr>
        <w:pStyle w:val="BodyText"/>
        <w:numPr>
          <w:ilvl w:val="0"/>
          <w:numId w:val="27"/>
        </w:numPr>
        <w:jc w:val="both"/>
        <w:rPr>
          <w:ins w:id="437" w:author="Iuliia Kaymak" w:date="2024-04-20T19:23:00Z"/>
        </w:rPr>
        <w:pPrChange w:id="438" w:author="Iuliia Kaymak" w:date="2024-04-21T18:56:00Z">
          <w:pPr>
            <w:pStyle w:val="BodyText"/>
            <w:numPr>
              <w:numId w:val="27"/>
            </w:numPr>
            <w:ind w:left="720" w:hanging="360"/>
          </w:pPr>
        </w:pPrChange>
      </w:pPr>
      <w:r>
        <w:t xml:space="preserve">Significantly decreased </w:t>
      </w:r>
      <w:ins w:id="439" w:author="Iuliia Kaymak" w:date="2024-04-21T18:56:00Z">
        <w:r w:rsidR="002E2121">
          <w:t>time and human effort spent</w:t>
        </w:r>
      </w:ins>
      <w:del w:id="440" w:author="Iuliia Kaymak" w:date="2024-04-21T18:56:00Z">
        <w:r w:rsidDel="002E2121">
          <w:delText>amount of time and people efforts while</w:delText>
        </w:r>
      </w:del>
      <w:r>
        <w:t xml:space="preserve"> collecting all the necessary data and turning it into valuable insights</w:t>
      </w:r>
      <w:ins w:id="441" w:author="Iuliia Kaymak" w:date="2024-04-20T19:22:00Z">
        <w:r w:rsidR="006819DE">
          <w:t>.</w:t>
        </w:r>
      </w:ins>
    </w:p>
    <w:p w14:paraId="704D7DB6" w14:textId="536E16F7" w:rsidR="006819DE" w:rsidRDefault="006819DE" w:rsidP="002E2121">
      <w:pPr>
        <w:pStyle w:val="BodyText"/>
        <w:numPr>
          <w:ilvl w:val="0"/>
          <w:numId w:val="27"/>
        </w:numPr>
        <w:jc w:val="both"/>
        <w:pPrChange w:id="442" w:author="Iuliia Kaymak" w:date="2024-04-21T18:56:00Z">
          <w:pPr>
            <w:pStyle w:val="BodyText"/>
            <w:numPr>
              <w:numId w:val="27"/>
            </w:numPr>
            <w:ind w:left="720" w:hanging="360"/>
          </w:pPr>
        </w:pPrChange>
      </w:pPr>
      <w:ins w:id="443" w:author="Iuliia Kaymak" w:date="2024-04-20T19:23:00Z">
        <w:r>
          <w:t xml:space="preserve">For </w:t>
        </w:r>
      </w:ins>
      <w:ins w:id="444" w:author="Iuliia Kaymak" w:date="2024-04-20T19:24:00Z">
        <w:r>
          <w:t xml:space="preserve">the Top Management team, it is an opportunity to make data-driven decisions about high-quality analytics. </w:t>
        </w:r>
      </w:ins>
      <w:ins w:id="445" w:author="Iuliia Kaymak" w:date="2024-04-20T19:21:00Z">
        <w:r>
          <w:t xml:space="preserve"> </w:t>
        </w:r>
      </w:ins>
    </w:p>
    <w:p w14:paraId="3A74A6FD" w14:textId="77777777" w:rsidR="005E3302" w:rsidRDefault="005E3302">
      <w:pPr>
        <w:widowControl/>
        <w:spacing w:after="160" w:line="259" w:lineRule="auto"/>
        <w:rPr>
          <w:rFonts w:ascii="Arial Black" w:hAnsi="Arial Black"/>
          <w:caps/>
          <w:color w:val="464547"/>
          <w:sz w:val="28"/>
        </w:rPr>
      </w:pPr>
      <w:r>
        <w:br w:type="page"/>
      </w:r>
    </w:p>
    <w:p w14:paraId="05E7E489" w14:textId="028C442A" w:rsidR="005E3302" w:rsidRPr="006F645E" w:rsidRDefault="005E3302" w:rsidP="005E3302">
      <w:pPr>
        <w:pStyle w:val="Heading1"/>
        <w:ind w:left="431" w:hanging="431"/>
      </w:pPr>
      <w:bookmarkStart w:id="446" w:name="_Toc164618547"/>
      <w:r>
        <w:lastRenderedPageBreak/>
        <w:t>Approach to modelling</w:t>
      </w:r>
      <w:bookmarkEnd w:id="446"/>
    </w:p>
    <w:p w14:paraId="18EC5E70" w14:textId="2FE62E9B" w:rsidR="005E3302" w:rsidRDefault="00ED6CE0" w:rsidP="005E3302">
      <w:pPr>
        <w:pStyle w:val="Heading2"/>
      </w:pPr>
      <w:bookmarkStart w:id="447" w:name="_Hlk314571188"/>
      <w:bookmarkStart w:id="448" w:name="_Toc164618548"/>
      <w:ins w:id="449" w:author="Iuliia Kaymak" w:date="2024-04-21T18:59:00Z">
        <w:r>
          <w:t>B</w:t>
        </w:r>
      </w:ins>
      <w:del w:id="450" w:author="Iuliia Kaymak" w:date="2024-04-21T18:59:00Z">
        <w:r w:rsidR="005E3302" w:rsidDel="00ED6CE0">
          <w:delText>b</w:delText>
        </w:r>
      </w:del>
      <w:r w:rsidR="005E3302">
        <w:t>usiness requirements</w:t>
      </w:r>
      <w:bookmarkEnd w:id="448"/>
    </w:p>
    <w:p w14:paraId="4CD69E8D" w14:textId="3E8F924A" w:rsidR="005E3302" w:rsidRDefault="005E3302" w:rsidP="002E2121">
      <w:pPr>
        <w:pStyle w:val="BodyText"/>
        <w:jc w:val="both"/>
        <w:pPrChange w:id="451" w:author="Iuliia Kaymak" w:date="2024-04-21T18:56:00Z">
          <w:pPr>
            <w:pStyle w:val="BodyText"/>
          </w:pPr>
        </w:pPrChange>
      </w:pPr>
      <w:r>
        <w:t>After multiple kick-off sessions and analysis of processes, Business Analysts are forming acceptance criteria that should be covered by a database:</w:t>
      </w:r>
    </w:p>
    <w:p w14:paraId="137DAB1C" w14:textId="36FB6518" w:rsidR="005E3302" w:rsidRDefault="005E3302" w:rsidP="002E2121">
      <w:pPr>
        <w:pStyle w:val="BodyText"/>
        <w:numPr>
          <w:ilvl w:val="0"/>
          <w:numId w:val="39"/>
        </w:numPr>
        <w:jc w:val="both"/>
        <w:pPrChange w:id="452" w:author="Iuliia Kaymak" w:date="2024-04-21T18:56:00Z">
          <w:pPr>
            <w:pStyle w:val="BodyText"/>
            <w:numPr>
              <w:numId w:val="39"/>
            </w:numPr>
            <w:ind w:left="720" w:hanging="360"/>
          </w:pPr>
        </w:pPrChange>
      </w:pPr>
      <w:r>
        <w:t>There should be a table of clients with their names, dates of birth, addresses, and contact details.</w:t>
      </w:r>
    </w:p>
    <w:p w14:paraId="27E43970" w14:textId="4261ECBB" w:rsidR="005E3302" w:rsidRDefault="00101238" w:rsidP="002E2121">
      <w:pPr>
        <w:pStyle w:val="BodyText"/>
        <w:numPr>
          <w:ilvl w:val="0"/>
          <w:numId w:val="39"/>
        </w:numPr>
        <w:jc w:val="both"/>
        <w:pPrChange w:id="453" w:author="Iuliia Kaymak" w:date="2024-04-21T18:56:00Z">
          <w:pPr>
            <w:pStyle w:val="BodyText"/>
            <w:numPr>
              <w:numId w:val="39"/>
            </w:numPr>
            <w:ind w:left="720" w:hanging="360"/>
          </w:pPr>
        </w:pPrChange>
      </w:pPr>
      <w:r>
        <w:t>There should be a table/ multiple tables with routes, mountains, and tours</w:t>
      </w:r>
      <w:r w:rsidR="005E3302">
        <w:t>.</w:t>
      </w:r>
    </w:p>
    <w:p w14:paraId="28ABEB86" w14:textId="7B2F40D3" w:rsidR="005E3302" w:rsidRDefault="00101238" w:rsidP="002E2121">
      <w:pPr>
        <w:pStyle w:val="BodyText"/>
        <w:numPr>
          <w:ilvl w:val="0"/>
          <w:numId w:val="39"/>
        </w:numPr>
        <w:jc w:val="both"/>
        <w:pPrChange w:id="454" w:author="Iuliia Kaymak" w:date="2024-04-21T18:56:00Z">
          <w:pPr>
            <w:pStyle w:val="BodyText"/>
            <w:numPr>
              <w:numId w:val="39"/>
            </w:numPr>
            <w:ind w:left="720" w:hanging="360"/>
          </w:pPr>
        </w:pPrChange>
      </w:pPr>
      <w:r>
        <w:t>There should be a table of guides – employees conducting tours.</w:t>
      </w:r>
    </w:p>
    <w:p w14:paraId="18461E37" w14:textId="71FC3454" w:rsidR="00101238" w:rsidRDefault="00101238" w:rsidP="002E2121">
      <w:pPr>
        <w:pStyle w:val="BodyText"/>
        <w:numPr>
          <w:ilvl w:val="0"/>
          <w:numId w:val="39"/>
        </w:numPr>
        <w:jc w:val="both"/>
        <w:pPrChange w:id="455" w:author="Iuliia Kaymak" w:date="2024-04-21T18:56:00Z">
          <w:pPr>
            <w:pStyle w:val="BodyText"/>
            <w:numPr>
              <w:numId w:val="39"/>
            </w:numPr>
            <w:ind w:left="720" w:hanging="360"/>
          </w:pPr>
        </w:pPrChange>
      </w:pPr>
      <w:r>
        <w:t xml:space="preserve">A primitive status model should be implemented, </w:t>
      </w:r>
      <w:ins w:id="456" w:author="Iuliia Kaymak" w:date="2024-04-21T19:00:00Z">
        <w:r w:rsidR="00ED6CE0">
          <w:t>allowing</w:t>
        </w:r>
      </w:ins>
      <w:del w:id="457" w:author="Iuliia Kaymak" w:date="2024-04-21T19:00:00Z">
        <w:r w:rsidDel="00ED6CE0">
          <w:delText>which would allow</w:delText>
        </w:r>
      </w:del>
      <w:r>
        <w:t xml:space="preserve"> </w:t>
      </w:r>
      <w:ins w:id="458" w:author="Iuliia Kaymak" w:date="2024-04-21T19:00:00Z">
        <w:r w:rsidR="00ED6CE0">
          <w:t xml:space="preserve">tours to be tracked </w:t>
        </w:r>
      </w:ins>
      <w:del w:id="459" w:author="Iuliia Kaymak" w:date="2024-04-21T19:00:00Z">
        <w:r w:rsidDel="00ED6CE0">
          <w:delText xml:space="preserve">tracking tours </w:delText>
        </w:r>
      </w:del>
      <w:r>
        <w:t>by their level of completeness.</w:t>
      </w:r>
    </w:p>
    <w:p w14:paraId="13EF5677" w14:textId="480C3B05" w:rsidR="00101238" w:rsidRDefault="00101238" w:rsidP="002E2121">
      <w:pPr>
        <w:pStyle w:val="BodyText"/>
        <w:numPr>
          <w:ilvl w:val="0"/>
          <w:numId w:val="39"/>
        </w:numPr>
        <w:jc w:val="both"/>
        <w:pPrChange w:id="460" w:author="Iuliia Kaymak" w:date="2024-04-21T18:56:00Z">
          <w:pPr>
            <w:pStyle w:val="BodyText"/>
            <w:numPr>
              <w:numId w:val="39"/>
            </w:numPr>
            <w:ind w:left="720" w:hanging="360"/>
          </w:pPr>
        </w:pPrChange>
      </w:pPr>
      <w:r>
        <w:t>There should be a table on orders/enrollments to tours. In its turn, it should follow the logic:</w:t>
      </w:r>
    </w:p>
    <w:p w14:paraId="0728F437" w14:textId="698FCF53" w:rsidR="00101238" w:rsidRDefault="00101238" w:rsidP="002E2121">
      <w:pPr>
        <w:pStyle w:val="BodyText"/>
        <w:numPr>
          <w:ilvl w:val="0"/>
          <w:numId w:val="40"/>
        </w:numPr>
        <w:jc w:val="both"/>
        <w:pPrChange w:id="461" w:author="Iuliia Kaymak" w:date="2024-04-21T18:56:00Z">
          <w:pPr>
            <w:pStyle w:val="BodyText"/>
            <w:numPr>
              <w:numId w:val="40"/>
            </w:numPr>
            <w:ind w:left="1080" w:hanging="360"/>
          </w:pPr>
        </w:pPrChange>
      </w:pPr>
      <w:r>
        <w:t xml:space="preserve">A single client </w:t>
      </w:r>
      <w:r w:rsidR="002E2121">
        <w:t>can be enrolled in multiple tours in different periods</w:t>
      </w:r>
      <w:r>
        <w:t>.</w:t>
      </w:r>
    </w:p>
    <w:p w14:paraId="57A20897" w14:textId="65ED94C6" w:rsidR="00101238" w:rsidRDefault="00101238" w:rsidP="002E2121">
      <w:pPr>
        <w:pStyle w:val="BodyText"/>
        <w:numPr>
          <w:ilvl w:val="0"/>
          <w:numId w:val="40"/>
        </w:numPr>
        <w:jc w:val="both"/>
        <w:pPrChange w:id="462" w:author="Iuliia Kaymak" w:date="2024-04-21T18:56:00Z">
          <w:pPr>
            <w:pStyle w:val="BodyText"/>
            <w:numPr>
              <w:numId w:val="40"/>
            </w:numPr>
            <w:ind w:left="1080" w:hanging="360"/>
          </w:pPr>
        </w:pPrChange>
      </w:pPr>
      <w:r>
        <w:t>A single tour can have multiple clients enrolled.</w:t>
      </w:r>
    </w:p>
    <w:p w14:paraId="48207B45" w14:textId="5C01AF20" w:rsidR="00101238" w:rsidRDefault="00101238" w:rsidP="002E2121">
      <w:pPr>
        <w:pStyle w:val="BodyText"/>
        <w:numPr>
          <w:ilvl w:val="0"/>
          <w:numId w:val="39"/>
        </w:numPr>
        <w:jc w:val="both"/>
        <w:pPrChange w:id="463" w:author="Iuliia Kaymak" w:date="2024-04-21T18:56:00Z">
          <w:pPr>
            <w:pStyle w:val="BodyText"/>
            <w:numPr>
              <w:numId w:val="39"/>
            </w:numPr>
            <w:ind w:left="720" w:hanging="360"/>
          </w:pPr>
        </w:pPrChange>
      </w:pPr>
      <w:r>
        <w:t xml:space="preserve">It should be possible to track the amount of money </w:t>
      </w:r>
      <w:ins w:id="464" w:author="Iuliia Kaymak" w:date="2024-04-21T19:00:00Z">
        <w:r w:rsidR="00ED6CE0">
          <w:t>clients transfer</w:t>
        </w:r>
      </w:ins>
      <w:del w:id="465" w:author="Iuliia Kaymak" w:date="2024-04-21T19:00:00Z">
        <w:r w:rsidDel="00ED6CE0">
          <w:delText>transferred by clients</w:delText>
        </w:r>
      </w:del>
      <w:r>
        <w:t xml:space="preserve">. </w:t>
      </w:r>
    </w:p>
    <w:p w14:paraId="1C9A90CC" w14:textId="34989B11" w:rsidR="00101238" w:rsidRDefault="002E2121" w:rsidP="002E2121">
      <w:pPr>
        <w:pStyle w:val="BodyText"/>
        <w:numPr>
          <w:ilvl w:val="0"/>
          <w:numId w:val="39"/>
        </w:numPr>
        <w:jc w:val="both"/>
        <w:pPrChange w:id="466" w:author="Iuliia Kaymak" w:date="2024-04-21T18:56:00Z">
          <w:pPr>
            <w:pStyle w:val="BodyText"/>
            <w:numPr>
              <w:numId w:val="39"/>
            </w:numPr>
            <w:ind w:left="720" w:hanging="360"/>
          </w:pPr>
        </w:pPrChange>
      </w:pPr>
      <w:r>
        <w:t>Determining the partnering transport and/or accommodation companies for a single tour should be possible</w:t>
      </w:r>
      <w:r w:rsidR="00101238">
        <w:t xml:space="preserve">. </w:t>
      </w:r>
    </w:p>
    <w:p w14:paraId="1257FC56" w14:textId="0A851952" w:rsidR="00101238" w:rsidRDefault="00101238" w:rsidP="00101238">
      <w:pPr>
        <w:pStyle w:val="Heading2"/>
      </w:pPr>
      <w:bookmarkStart w:id="467" w:name="_Toc164618549"/>
      <w:r>
        <w:t>Technical realization</w:t>
      </w:r>
      <w:bookmarkEnd w:id="467"/>
    </w:p>
    <w:p w14:paraId="52415415" w14:textId="008E9F3A" w:rsidR="00E16FD7" w:rsidRPr="00E16FD7" w:rsidRDefault="00E16FD7" w:rsidP="002E2121">
      <w:pPr>
        <w:jc w:val="both"/>
        <w:rPr>
          <w:rFonts w:ascii="Trebuchet MS" w:hAnsi="Trebuchet MS"/>
          <w:color w:val="464547"/>
        </w:rPr>
        <w:pPrChange w:id="468" w:author="Iuliia Kaymak" w:date="2024-04-21T18:56:00Z">
          <w:pPr/>
        </w:pPrChange>
      </w:pPr>
      <w:r w:rsidRPr="00E16FD7">
        <w:rPr>
          <w:rFonts w:ascii="Trebuchet MS" w:hAnsi="Trebuchet MS"/>
          <w:color w:val="464547"/>
        </w:rPr>
        <w:t>The model should be in 3rd normal form (3NF).</w:t>
      </w:r>
      <w:r>
        <w:rPr>
          <w:rFonts w:ascii="Trebuchet MS" w:hAnsi="Trebuchet MS"/>
          <w:color w:val="464547"/>
        </w:rPr>
        <w:t xml:space="preserve"> This means:</w:t>
      </w:r>
    </w:p>
    <w:p w14:paraId="32B9AEAC" w14:textId="2C57660A" w:rsidR="00E16FD7" w:rsidRDefault="00E16FD7" w:rsidP="002E2121">
      <w:pPr>
        <w:pStyle w:val="BodyText"/>
        <w:numPr>
          <w:ilvl w:val="0"/>
          <w:numId w:val="41"/>
        </w:numPr>
        <w:jc w:val="both"/>
        <w:pPrChange w:id="469" w:author="Iuliia Kaymak" w:date="2024-04-21T18:56:00Z">
          <w:pPr>
            <w:pStyle w:val="BodyText"/>
            <w:numPr>
              <w:numId w:val="41"/>
            </w:numPr>
            <w:ind w:left="720" w:hanging="360"/>
          </w:pPr>
        </w:pPrChange>
      </w:pPr>
      <w:r>
        <w:t>Each table cell should contain an atomic value. In our case, it refers to addresses and areas, e.g.</w:t>
      </w:r>
      <w:ins w:id="470" w:author="Iuliia Kaymak" w:date="2024-04-21T19:00:00Z">
        <w:r w:rsidR="00ED6CE0">
          <w:t xml:space="preserve">, split countries, cities, street addresses, and </w:t>
        </w:r>
      </w:ins>
      <w:del w:id="471" w:author="Iuliia Kaymak" w:date="2024-04-21T19:00:00Z">
        <w:r w:rsidDel="00ED6CE0">
          <w:delText xml:space="preserve"> split countries, cities, street addresses, </w:delText>
        </w:r>
      </w:del>
      <w:r>
        <w:t xml:space="preserve">zip codes into different columns. </w:t>
      </w:r>
    </w:p>
    <w:p w14:paraId="186EBBFD" w14:textId="77777777" w:rsidR="00E16FD7" w:rsidRDefault="00E16FD7" w:rsidP="002E2121">
      <w:pPr>
        <w:pStyle w:val="BodyText"/>
        <w:numPr>
          <w:ilvl w:val="0"/>
          <w:numId w:val="41"/>
        </w:numPr>
        <w:jc w:val="both"/>
        <w:pPrChange w:id="472" w:author="Iuliia Kaymak" w:date="2024-04-21T18:56:00Z">
          <w:pPr>
            <w:pStyle w:val="BodyText"/>
            <w:numPr>
              <w:numId w:val="41"/>
            </w:numPr>
            <w:ind w:left="720" w:hanging="360"/>
          </w:pPr>
        </w:pPrChange>
      </w:pPr>
      <w:r>
        <w:t>All the columns in a table should have unique names.</w:t>
      </w:r>
    </w:p>
    <w:p w14:paraId="6B2E9D48" w14:textId="77777777" w:rsidR="00E16FD7" w:rsidRDefault="00E16FD7" w:rsidP="002E2121">
      <w:pPr>
        <w:pStyle w:val="BodyText"/>
        <w:numPr>
          <w:ilvl w:val="0"/>
          <w:numId w:val="41"/>
        </w:numPr>
        <w:jc w:val="both"/>
        <w:pPrChange w:id="473" w:author="Iuliia Kaymak" w:date="2024-04-21T18:56:00Z">
          <w:pPr>
            <w:pStyle w:val="BodyText"/>
            <w:numPr>
              <w:numId w:val="41"/>
            </w:numPr>
            <w:ind w:left="720" w:hanging="360"/>
          </w:pPr>
        </w:pPrChange>
      </w:pPr>
      <w:r>
        <w:t>Each row in a table must be unique (no rows may be duplicated).</w:t>
      </w:r>
    </w:p>
    <w:p w14:paraId="7654B679" w14:textId="77777777" w:rsidR="00E16FD7" w:rsidRDefault="00E16FD7" w:rsidP="002E2121">
      <w:pPr>
        <w:pStyle w:val="BodyText"/>
        <w:numPr>
          <w:ilvl w:val="0"/>
          <w:numId w:val="41"/>
        </w:numPr>
        <w:jc w:val="both"/>
        <w:pPrChange w:id="474" w:author="Iuliia Kaymak" w:date="2024-04-21T18:56:00Z">
          <w:pPr>
            <w:pStyle w:val="BodyText"/>
            <w:numPr>
              <w:numId w:val="41"/>
            </w:numPr>
            <w:ind w:left="720" w:hanging="360"/>
          </w:pPr>
        </w:pPrChange>
      </w:pPr>
      <w:r>
        <w:t>Values stored in a column should be of the same data type and the same domain.</w:t>
      </w:r>
    </w:p>
    <w:p w14:paraId="2AE923FD" w14:textId="77777777" w:rsidR="00E16FD7" w:rsidRDefault="00E16FD7" w:rsidP="002E2121">
      <w:pPr>
        <w:pStyle w:val="BodyText"/>
        <w:numPr>
          <w:ilvl w:val="0"/>
          <w:numId w:val="41"/>
        </w:numPr>
        <w:jc w:val="both"/>
        <w:pPrChange w:id="475" w:author="Iuliia Kaymak" w:date="2024-04-21T18:56:00Z">
          <w:pPr>
            <w:pStyle w:val="BodyText"/>
            <w:numPr>
              <w:numId w:val="41"/>
            </w:numPr>
            <w:ind w:left="720" w:hanging="360"/>
          </w:pPr>
        </w:pPrChange>
      </w:pPr>
      <w:r>
        <w:t>The order in which data is stored does not matter.</w:t>
      </w:r>
    </w:p>
    <w:p w14:paraId="47D91A1E" w14:textId="7D76F3E1" w:rsidR="00E16FD7" w:rsidRDefault="00E16FD7" w:rsidP="002E2121">
      <w:pPr>
        <w:pStyle w:val="BodyText"/>
        <w:numPr>
          <w:ilvl w:val="0"/>
          <w:numId w:val="41"/>
        </w:numPr>
        <w:jc w:val="both"/>
        <w:pPrChange w:id="476" w:author="Iuliia Kaymak" w:date="2024-04-21T18:56:00Z">
          <w:pPr>
            <w:pStyle w:val="BodyText"/>
            <w:numPr>
              <w:numId w:val="41"/>
            </w:numPr>
            <w:ind w:left="720" w:hanging="360"/>
          </w:pPr>
        </w:pPrChange>
      </w:pPr>
      <w:r>
        <w:t>A table must have a unique primary key that is used to identify each record differently. In our case, primary keys for dimensional tables can be realized as serial numbers. For fact/operating tables, it is recommended to generate a unique primary key based on candidate keys (e.g., payment codes, enrollment_ids)</w:t>
      </w:r>
    </w:p>
    <w:p w14:paraId="467FC060" w14:textId="77777777" w:rsidR="002E2121" w:rsidRDefault="00E16FD7" w:rsidP="002E2121">
      <w:pPr>
        <w:pStyle w:val="BodyText"/>
        <w:numPr>
          <w:ilvl w:val="0"/>
          <w:numId w:val="41"/>
        </w:numPr>
        <w:jc w:val="both"/>
        <w:pPrChange w:id="477" w:author="Iuliia Kaymak" w:date="2024-04-21T18:56:00Z">
          <w:pPr>
            <w:pStyle w:val="BodyText"/>
            <w:numPr>
              <w:numId w:val="41"/>
            </w:numPr>
            <w:ind w:left="720" w:hanging="360"/>
          </w:pPr>
        </w:pPrChange>
      </w:pPr>
      <w:r w:rsidRPr="00E16FD7">
        <w:t>Each non-key attribute must be fully functional, dependent on the primary key</w:t>
      </w:r>
    </w:p>
    <w:p w14:paraId="7FF8689F" w14:textId="15B13BB9" w:rsidR="005E3302" w:rsidRPr="002E2121" w:rsidRDefault="00E16FD7" w:rsidP="002E2121">
      <w:pPr>
        <w:pStyle w:val="BodyText"/>
        <w:numPr>
          <w:ilvl w:val="0"/>
          <w:numId w:val="41"/>
        </w:numPr>
        <w:jc w:val="both"/>
        <w:pPrChange w:id="478" w:author="Iuliia Kaymak" w:date="2024-04-21T18:56:00Z">
          <w:pPr>
            <w:pStyle w:val="BodyText"/>
            <w:numPr>
              <w:numId w:val="41"/>
            </w:numPr>
            <w:ind w:left="720" w:hanging="360"/>
          </w:pPr>
        </w:pPrChange>
      </w:pPr>
      <w:r w:rsidRPr="00E16FD7">
        <w:t>No non-key attribute may be transitively dependent on a key candidate</w:t>
      </w:r>
      <w:r>
        <w:t>.</w:t>
      </w:r>
      <w:del w:id="479" w:author="Iuliia Kaymak" w:date="2024-04-21T18:56:00Z">
        <w:r w:rsidR="005E3302" w:rsidDel="002E2121">
          <w:br w:type="page"/>
        </w:r>
      </w:del>
    </w:p>
    <w:p w14:paraId="70C8716C" w14:textId="77777777" w:rsidR="002E2121" w:rsidRDefault="002E2121" w:rsidP="00426215">
      <w:pPr>
        <w:pStyle w:val="Heading1"/>
        <w:ind w:left="431" w:hanging="431"/>
        <w:rPr>
          <w:ins w:id="480" w:author="Iuliia Kaymak" w:date="2024-04-21T18:55:00Z"/>
        </w:rPr>
        <w:sectPr w:rsidR="002E2121" w:rsidSect="00306277"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1B22C6C0" w14:textId="1EB0CEC0" w:rsidR="00426215" w:rsidRDefault="006F645E" w:rsidP="00426215">
      <w:pPr>
        <w:pStyle w:val="Heading1"/>
        <w:ind w:left="431" w:hanging="431"/>
      </w:pPr>
      <w:bookmarkStart w:id="481" w:name="_Toc164618550"/>
      <w:r>
        <w:lastRenderedPageBreak/>
        <w:t>Model description</w:t>
      </w:r>
      <w:bookmarkEnd w:id="481"/>
    </w:p>
    <w:p w14:paraId="65416CD2" w14:textId="77777777" w:rsidR="006F645E" w:rsidRDefault="006F645E" w:rsidP="00750743">
      <w:pPr>
        <w:pStyle w:val="Heading2"/>
      </w:pPr>
      <w:bookmarkStart w:id="482" w:name="_Toc462595272"/>
      <w:bookmarkStart w:id="483" w:name="_Toc164618551"/>
      <w:r w:rsidRPr="008D63DF">
        <w:t>Definitions &amp; Acronyms</w:t>
      </w:r>
      <w:bookmarkEnd w:id="482"/>
      <w:bookmarkEnd w:id="483"/>
    </w:p>
    <w:p w14:paraId="4534CB92" w14:textId="6CC0DF45" w:rsidR="006F645E" w:rsidDel="00536F5B" w:rsidRDefault="00B71543">
      <w:pPr>
        <w:widowControl/>
        <w:spacing w:after="160" w:line="259" w:lineRule="auto"/>
        <w:rPr>
          <w:del w:id="484" w:author="Iuliia Kaymak" w:date="2024-04-21T12:11:00Z"/>
          <w:rFonts w:ascii="Trebuchet MS" w:hAnsi="Trebuchet MS"/>
          <w:color w:val="464547"/>
        </w:rPr>
      </w:pPr>
      <w:ins w:id="485" w:author="Iuliia Kaymak" w:date="2024-04-21T12:11:00Z">
        <w:r w:rsidRPr="00536F5B">
          <w:rPr>
            <w:rFonts w:ascii="Trebuchet MS" w:hAnsi="Trebuchet MS"/>
            <w:color w:val="464547"/>
          </w:rPr>
          <w:t xml:space="preserve">We do not specify any definitions and acronyms in the </w:t>
        </w:r>
      </w:ins>
      <w:ins w:id="486" w:author="Iuliia Kaymak" w:date="2024-04-21T12:12:00Z">
        <w:r w:rsidRPr="00536F5B">
          <w:rPr>
            <w:rFonts w:ascii="Trebuchet MS" w:hAnsi="Trebuchet MS"/>
            <w:color w:val="464547"/>
          </w:rPr>
          <w:t>suggested database schema.</w:t>
        </w:r>
      </w:ins>
      <w:ins w:id="487" w:author="Iuliia Kaymak" w:date="2024-04-21T12:28:00Z">
        <w:r w:rsidR="00536F5B" w:rsidRPr="00536F5B">
          <w:rPr>
            <w:rFonts w:ascii="Trebuchet MS" w:hAnsi="Trebuchet MS"/>
            <w:color w:val="464547"/>
          </w:rPr>
          <w:t xml:space="preserve"> </w:t>
        </w:r>
      </w:ins>
    </w:p>
    <w:p w14:paraId="1E8CA0A0" w14:textId="77777777" w:rsidR="00536F5B" w:rsidRDefault="00536F5B" w:rsidP="006F645E">
      <w:pPr>
        <w:pStyle w:val="BodyText"/>
        <w:rPr>
          <w:ins w:id="488" w:author="Iuliia Kaymak" w:date="2024-04-21T12:28:00Z"/>
        </w:rPr>
      </w:pPr>
    </w:p>
    <w:p w14:paraId="06160338" w14:textId="77777777" w:rsidR="00101238" w:rsidRDefault="00536F5B" w:rsidP="00101238">
      <w:pPr>
        <w:pStyle w:val="BodyText"/>
      </w:pPr>
      <w:ins w:id="489" w:author="Iuliia Kaymak" w:date="2024-04-21T12:28:00Z">
        <w:r>
          <w:t xml:space="preserve">Disclaimer: The data provided below </w:t>
        </w:r>
      </w:ins>
      <w:ins w:id="490" w:author="Iuliia Kaymak" w:date="2024-04-21T12:30:00Z">
        <w:r>
          <w:t xml:space="preserve">in table </w:t>
        </w:r>
      </w:ins>
      <w:ins w:id="491" w:author="Iuliia Kaymak" w:date="2024-04-21T12:28:00Z">
        <w:r>
          <w:t xml:space="preserve">mock-ups </w:t>
        </w:r>
      </w:ins>
      <w:ins w:id="492" w:author="Iuliia Kaymak" w:date="2024-04-21T12:30:00Z">
        <w:r>
          <w:t xml:space="preserve">is fiction. </w:t>
        </w:r>
        <w:r w:rsidR="00441F0F">
          <w:t>Any similarities with reality are accidental</w:t>
        </w:r>
      </w:ins>
      <w:bookmarkStart w:id="493" w:name="_Toc412572574"/>
      <w:bookmarkStart w:id="494" w:name="_Toc509167638"/>
      <w:r w:rsidR="00101238">
        <w:t xml:space="preserve">.  </w:t>
      </w:r>
    </w:p>
    <w:p w14:paraId="62865BFD" w14:textId="1C01A4A5" w:rsidR="00E3144B" w:rsidRDefault="00426215" w:rsidP="00101238">
      <w:pPr>
        <w:pStyle w:val="Heading2"/>
      </w:pPr>
      <w:bookmarkStart w:id="495" w:name="_Toc164618552"/>
      <w:r>
        <w:t>Logical Scheme</w:t>
      </w:r>
      <w:bookmarkEnd w:id="493"/>
      <w:bookmarkEnd w:id="494"/>
      <w:bookmarkEnd w:id="495"/>
    </w:p>
    <w:p w14:paraId="776A66F4" w14:textId="77777777" w:rsidR="00806959" w:rsidRPr="00806959" w:rsidDel="00E3144B" w:rsidRDefault="00806959">
      <w:pPr>
        <w:pStyle w:val="Heading2"/>
        <w:numPr>
          <w:ilvl w:val="0"/>
          <w:numId w:val="0"/>
        </w:numPr>
        <w:ind w:left="720"/>
        <w:rPr>
          <w:del w:id="496" w:author="Iuliia Kaymak" w:date="2024-04-20T19:30:00Z"/>
        </w:rPr>
        <w:pPrChange w:id="497" w:author="Iuliia Kaymak" w:date="2024-04-20T19:31:00Z">
          <w:pPr>
            <w:pStyle w:val="Heading2"/>
            <w:keepNext w:val="0"/>
            <w:ind w:left="851" w:hanging="851"/>
          </w:pPr>
        </w:pPrChange>
      </w:pPr>
    </w:p>
    <w:bookmarkEnd w:id="447"/>
    <w:p w14:paraId="3963EE6B" w14:textId="4CA3196F" w:rsidR="006F645E" w:rsidDel="00E3144B" w:rsidRDefault="006F645E">
      <w:pPr>
        <w:pStyle w:val="Heading2"/>
        <w:numPr>
          <w:ilvl w:val="0"/>
          <w:numId w:val="0"/>
        </w:numPr>
        <w:ind w:left="720"/>
        <w:rPr>
          <w:del w:id="498" w:author="Iuliia Kaymak" w:date="2024-04-20T19:29:00Z"/>
        </w:rPr>
        <w:pPrChange w:id="499" w:author="Iuliia Kaymak" w:date="2024-04-20T19:31:00Z">
          <w:pPr>
            <w:pStyle w:val="BodyText"/>
          </w:pPr>
        </w:pPrChange>
      </w:pPr>
      <w:del w:id="500" w:author="Iuliia Kaymak" w:date="2024-04-20T19:27:00Z">
        <w:r w:rsidDel="00E3144B">
          <w:delText>&lt;image&gt;</w:delText>
        </w:r>
      </w:del>
    </w:p>
    <w:p w14:paraId="39591329" w14:textId="2CBD1947" w:rsidR="006F645E" w:rsidDel="00E3144B" w:rsidRDefault="006F645E">
      <w:pPr>
        <w:pStyle w:val="Heading2"/>
        <w:numPr>
          <w:ilvl w:val="0"/>
          <w:numId w:val="0"/>
        </w:numPr>
        <w:ind w:left="720"/>
        <w:rPr>
          <w:del w:id="501" w:author="Iuliia Kaymak" w:date="2024-04-20T19:29:00Z"/>
        </w:rPr>
        <w:pPrChange w:id="502" w:author="Iuliia Kaymak" w:date="2024-04-20T19:31:00Z">
          <w:pPr>
            <w:pStyle w:val="BodyText"/>
          </w:pPr>
        </w:pPrChange>
      </w:pPr>
    </w:p>
    <w:p w14:paraId="5DDCDAA5" w14:textId="77777777" w:rsidR="00806959" w:rsidRDefault="00B71543" w:rsidP="009F5E99">
      <w:pPr>
        <w:pStyle w:val="BodyText"/>
      </w:pPr>
      <w:ins w:id="503" w:author="Iuliia Kaymak" w:date="2024-04-21T12:10:00Z">
        <w:r>
          <w:rPr>
            <w:noProof/>
          </w:rPr>
          <w:drawing>
            <wp:inline distT="0" distB="0" distL="0" distR="0" wp14:anchorId="6E426EA0" wp14:editId="05F3314C">
              <wp:extent cx="7038975" cy="3346842"/>
              <wp:effectExtent l="0" t="0" r="0" b="6350"/>
              <wp:docPr id="1622037450" name="Picture 2" descr="A screenshot of a computer scree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2037450" name="Picture 2" descr="A screenshot of a computer screen&#10;&#10;Description automatically generated"/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39800" cy="33472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894FC29" w14:textId="6A3712E5" w:rsidR="006F645E" w:rsidRDefault="00806959" w:rsidP="00750743">
      <w:pPr>
        <w:pStyle w:val="Heading2"/>
      </w:pPr>
      <w:bookmarkStart w:id="504" w:name="_Toc164618553"/>
      <w:r w:rsidRPr="00750743">
        <w:lastRenderedPageBreak/>
        <w:t>O</w:t>
      </w:r>
      <w:r w:rsidR="00A04862" w:rsidRPr="00750743">
        <w:t>bjects</w:t>
      </w:r>
      <w:bookmarkEnd w:id="504"/>
    </w:p>
    <w:p w14:paraId="36BBEF36" w14:textId="77777777" w:rsidR="009F5E99" w:rsidRPr="009F5E99" w:rsidDel="00CD00F1" w:rsidRDefault="009F5E99">
      <w:pPr>
        <w:pStyle w:val="Heading3"/>
        <w:rPr>
          <w:del w:id="505" w:author="Iuliia Kaymak" w:date="2024-04-21T13:15:00Z"/>
        </w:rPr>
        <w:pPrChange w:id="506" w:author="Iuliia Kaymak" w:date="2024-04-21T13:12:00Z">
          <w:pPr>
            <w:pStyle w:val="Heading2"/>
            <w:ind w:left="709" w:hanging="709"/>
          </w:pPr>
        </w:pPrChange>
      </w:pPr>
      <w:bookmarkStart w:id="507" w:name="_Toc164606661"/>
      <w:bookmarkStart w:id="508" w:name="_Toc164606703"/>
      <w:bookmarkStart w:id="509" w:name="_Toc164615651"/>
      <w:bookmarkStart w:id="510" w:name="_Toc164618407"/>
      <w:bookmarkStart w:id="511" w:name="_Toc164618432"/>
      <w:bookmarkStart w:id="512" w:name="_Toc164618554"/>
      <w:bookmarkEnd w:id="507"/>
      <w:bookmarkEnd w:id="508"/>
      <w:bookmarkEnd w:id="509"/>
      <w:bookmarkEnd w:id="510"/>
      <w:bookmarkEnd w:id="511"/>
      <w:bookmarkEnd w:id="512"/>
    </w:p>
    <w:p w14:paraId="7EF19ED5" w14:textId="638C4F4F" w:rsidR="00CE4998" w:rsidDel="00CD00F1" w:rsidRDefault="00CE4998">
      <w:pPr>
        <w:pStyle w:val="Heading3"/>
        <w:rPr>
          <w:del w:id="513" w:author="Iuliia Kaymak" w:date="2024-04-21T13:09:00Z"/>
        </w:rPr>
      </w:pPr>
      <w:del w:id="514" w:author="Iuliia Kaymak" w:date="2024-04-21T13:15:00Z">
        <w:r w:rsidRPr="00507585" w:rsidDel="00CD00F1">
          <w:delText>‘Climbers’</w:delText>
        </w:r>
      </w:del>
      <w:bookmarkStart w:id="515" w:name="_Toc164597801"/>
      <w:bookmarkStart w:id="516" w:name="_Toc164597833"/>
      <w:bookmarkStart w:id="517" w:name="_Toc164597875"/>
      <w:bookmarkStart w:id="518" w:name="_Toc164597900"/>
      <w:bookmarkStart w:id="519" w:name="_Toc164597921"/>
      <w:bookmarkStart w:id="520" w:name="_Toc164597935"/>
      <w:bookmarkStart w:id="521" w:name="_Toc164597958"/>
      <w:bookmarkStart w:id="522" w:name="_Toc164606374"/>
      <w:bookmarkStart w:id="523" w:name="_Toc164606460"/>
      <w:bookmarkStart w:id="524" w:name="_Toc164606662"/>
      <w:bookmarkStart w:id="525" w:name="_Toc164606704"/>
      <w:bookmarkStart w:id="526" w:name="_Toc164615652"/>
      <w:bookmarkStart w:id="527" w:name="_Toc164618408"/>
      <w:bookmarkStart w:id="528" w:name="_Toc164618433"/>
      <w:bookmarkStart w:id="529" w:name="_Toc164618555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</w:p>
    <w:p w14:paraId="194E0023" w14:textId="4907D2C8" w:rsidR="006F645E" w:rsidRPr="00264CB3" w:rsidDel="00CD00F1" w:rsidRDefault="006F645E">
      <w:pPr>
        <w:pStyle w:val="Heading3"/>
        <w:rPr>
          <w:del w:id="530" w:author="Iuliia Kaymak" w:date="2024-04-21T12:13:00Z"/>
        </w:rPr>
      </w:pPr>
      <w:bookmarkStart w:id="531" w:name="_Toc164597456"/>
      <w:bookmarkStart w:id="532" w:name="_Toc164597469"/>
      <w:bookmarkStart w:id="533" w:name="_Toc164597523"/>
      <w:bookmarkStart w:id="534" w:name="_Toc164597803"/>
      <w:bookmarkStart w:id="535" w:name="_Toc164597835"/>
      <w:bookmarkStart w:id="536" w:name="_Toc164597877"/>
      <w:bookmarkStart w:id="537" w:name="_Toc164597902"/>
      <w:bookmarkStart w:id="538" w:name="_Toc164597923"/>
      <w:bookmarkStart w:id="539" w:name="_Toc164597937"/>
      <w:bookmarkStart w:id="540" w:name="_Toc164597960"/>
      <w:bookmarkStart w:id="541" w:name="_Toc164606376"/>
      <w:bookmarkStart w:id="542" w:name="_Toc164606462"/>
      <w:bookmarkStart w:id="543" w:name="_Toc164606663"/>
      <w:bookmarkStart w:id="544" w:name="_Toc164606705"/>
      <w:bookmarkStart w:id="545" w:name="_Toc164615653"/>
      <w:bookmarkStart w:id="546" w:name="_Toc164618409"/>
      <w:bookmarkStart w:id="547" w:name="_Toc164618434"/>
      <w:bookmarkStart w:id="548" w:name="_Toc164618556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71AA236F" w14:textId="24811C7C" w:rsidR="006F645E" w:rsidRPr="00264CB3" w:rsidRDefault="00CD00F1">
      <w:pPr>
        <w:pStyle w:val="Heading3"/>
        <w:pPrChange w:id="549" w:author="Iuliia Kaymak" w:date="2024-04-21T13:15:00Z">
          <w:pPr>
            <w:pStyle w:val="Heading3"/>
            <w:ind w:left="709"/>
          </w:pPr>
        </w:pPrChange>
      </w:pPr>
      <w:bookmarkStart w:id="550" w:name="_Toc164618557"/>
      <w:ins w:id="551" w:author="Iuliia Kaymak" w:date="2024-04-21T13:15:00Z">
        <w:r w:rsidRPr="00264CB3">
          <w:t>‘Climbers’</w:t>
        </w:r>
      </w:ins>
      <w:bookmarkEnd w:id="550"/>
      <w:del w:id="552" w:author="Iuliia Kaymak" w:date="2024-04-21T12:14:00Z">
        <w:r w:rsidR="006F645E" w:rsidRPr="00264CB3" w:rsidDel="00B71543">
          <w:delText>Table Description</w:delText>
        </w:r>
      </w:del>
    </w:p>
    <w:p w14:paraId="09EE2EDE" w14:textId="5FC99943" w:rsidR="00CB7023" w:rsidRDefault="00B71543" w:rsidP="006F645E">
      <w:pPr>
        <w:pStyle w:val="BodyText"/>
      </w:pPr>
      <w:ins w:id="553" w:author="Iuliia Kaymak" w:date="2024-04-21T12:14:00Z">
        <w:r>
          <w:t xml:space="preserve">This table contains </w:t>
        </w:r>
      </w:ins>
      <w:ins w:id="554" w:author="Iuliia Kaymak" w:date="2024-04-21T12:23:00Z">
        <w:r w:rsidR="00536F5B">
          <w:t>information about every client who was/is</w:t>
        </w:r>
      </w:ins>
      <w:ins w:id="555" w:author="Iuliia Kaymak" w:date="2024-04-21T12:15:00Z">
        <w:r>
          <w:t xml:space="preserve"> registered for the tours.</w:t>
        </w:r>
      </w:ins>
      <w:del w:id="556" w:author="Iuliia Kaymak" w:date="2024-04-21T12:15:00Z">
        <w:r w:rsidR="00BE17E0" w:rsidDel="00B71543">
          <w:delText>&lt;des</w:delText>
        </w:r>
        <w:r w:rsidR="007B27B1" w:rsidDel="00B71543">
          <w:delText>c</w:delText>
        </w:r>
        <w:r w:rsidR="00BE17E0" w:rsidDel="00B71543">
          <w:delText>ription&gt;</w:delText>
        </w:r>
      </w:del>
    </w:p>
    <w:p w14:paraId="6D666114" w14:textId="77777777" w:rsidR="00CB7023" w:rsidDel="00B36BE5" w:rsidRDefault="00CB7023" w:rsidP="006F645E">
      <w:pPr>
        <w:pStyle w:val="BodyText"/>
        <w:rPr>
          <w:del w:id="557" w:author="Iuliia Kaymak" w:date="2024-04-21T12:59:00Z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558" w:author="Iuliia Kaymak" w:date="2024-04-21T12:47:00Z">
          <w:tblPr>
            <w:tblW w:w="0" w:type="auto"/>
            <w:tblInd w:w="-108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804"/>
        <w:gridCol w:w="2410"/>
        <w:gridCol w:w="5528"/>
        <w:gridCol w:w="1560"/>
        <w:tblGridChange w:id="559">
          <w:tblGrid>
            <w:gridCol w:w="1804"/>
            <w:gridCol w:w="498"/>
            <w:gridCol w:w="1912"/>
            <w:gridCol w:w="390"/>
            <w:gridCol w:w="2302"/>
            <w:gridCol w:w="852"/>
            <w:gridCol w:w="1450"/>
          </w:tblGrid>
        </w:tblGridChange>
      </w:tblGrid>
      <w:tr w:rsidR="006F645E" w14:paraId="2428E3B5" w14:textId="77777777" w:rsidTr="00FD7755">
        <w:trPr>
          <w:trHeight w:val="292"/>
          <w:trPrChange w:id="560" w:author="Iuliia Kaymak" w:date="2024-04-21T12:47:00Z">
            <w:trPr>
              <w:trHeight w:val="292"/>
            </w:trPr>
          </w:trPrChange>
        </w:trPr>
        <w:tc>
          <w:tcPr>
            <w:tcW w:w="1804" w:type="dxa"/>
            <w:shd w:val="clear" w:color="auto" w:fill="76CDD8"/>
            <w:tcPrChange w:id="561" w:author="Iuliia Kaymak" w:date="2024-04-21T12:47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  <w:tcPrChange w:id="562" w:author="Iuliia Kaymak" w:date="2024-04-21T12:47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5528" w:type="dxa"/>
            <w:shd w:val="clear" w:color="auto" w:fill="76CDD8"/>
            <w:tcPrChange w:id="563" w:author="Iuliia Kaymak" w:date="2024-04-21T12:47:00Z">
              <w:tcPr>
                <w:tcW w:w="2302" w:type="dxa"/>
                <w:shd w:val="clear" w:color="auto" w:fill="76CDD8"/>
              </w:tcPr>
            </w:tcPrChange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560" w:type="dxa"/>
            <w:shd w:val="clear" w:color="auto" w:fill="76CDD8"/>
            <w:tcPrChange w:id="564" w:author="Iuliia Kaymak" w:date="2024-04-21T12:47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536F5B" w14:paraId="15601FC3" w14:textId="77777777" w:rsidTr="00FD7755">
        <w:trPr>
          <w:trHeight w:val="432"/>
          <w:trPrChange w:id="565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 w:val="restart"/>
            <w:tcPrChange w:id="566" w:author="Iuliia Kaymak" w:date="2024-04-21T12:47:00Z">
              <w:tcPr>
                <w:tcW w:w="1804" w:type="dxa"/>
                <w:vMerge w:val="restart"/>
              </w:tcPr>
            </w:tcPrChange>
          </w:tcPr>
          <w:p w14:paraId="4FB44A01" w14:textId="7B4CFF4E" w:rsidR="00536F5B" w:rsidRDefault="00536F5B" w:rsidP="006F645E">
            <w:pPr>
              <w:pStyle w:val="BodyText"/>
            </w:pPr>
            <w:r>
              <w:t xml:space="preserve"> </w:t>
            </w:r>
            <w:ins w:id="567" w:author="Iuliia Kaymak" w:date="2024-04-21T12:25:00Z">
              <w:r>
                <w:t>c</w:t>
              </w:r>
            </w:ins>
            <w:ins w:id="568" w:author="Iuliia Kaymak" w:date="2024-04-21T12:15:00Z">
              <w:r>
                <w:t>limbers</w:t>
              </w:r>
            </w:ins>
            <w:del w:id="569" w:author="Iuliia Kaymak" w:date="2024-04-21T12:15:00Z">
              <w:r w:rsidDel="00B71543">
                <w:delText>Table 1</w:delText>
              </w:r>
            </w:del>
          </w:p>
        </w:tc>
        <w:tc>
          <w:tcPr>
            <w:tcW w:w="2410" w:type="dxa"/>
            <w:tcPrChange w:id="570" w:author="Iuliia Kaymak" w:date="2024-04-21T12:47:00Z">
              <w:tcPr>
                <w:tcW w:w="2410" w:type="dxa"/>
                <w:gridSpan w:val="2"/>
              </w:tcPr>
            </w:tcPrChange>
          </w:tcPr>
          <w:p w14:paraId="5287EB7E" w14:textId="762B177A" w:rsidR="00536F5B" w:rsidRDefault="00536F5B" w:rsidP="006F645E">
            <w:pPr>
              <w:pStyle w:val="BodyText"/>
            </w:pPr>
            <w:ins w:id="571" w:author="Iuliia Kaymak" w:date="2024-04-21T12:15:00Z">
              <w:r>
                <w:t>climber_id</w:t>
              </w:r>
            </w:ins>
            <w:del w:id="572" w:author="Iuliia Kaymak" w:date="2024-04-21T12:15:00Z">
              <w:r w:rsidDel="00B71543">
                <w:delText>Field Name 1</w:delText>
              </w:r>
            </w:del>
          </w:p>
        </w:tc>
        <w:tc>
          <w:tcPr>
            <w:tcW w:w="5528" w:type="dxa"/>
            <w:tcPrChange w:id="573" w:author="Iuliia Kaymak" w:date="2024-04-21T12:47:00Z">
              <w:tcPr>
                <w:tcW w:w="3544" w:type="dxa"/>
                <w:gridSpan w:val="3"/>
              </w:tcPr>
            </w:tcPrChange>
          </w:tcPr>
          <w:p w14:paraId="43622687" w14:textId="10F43314" w:rsidR="00536F5B" w:rsidRDefault="00536F5B" w:rsidP="006F645E">
            <w:pPr>
              <w:pStyle w:val="BodyText"/>
            </w:pPr>
            <w:ins w:id="574" w:author="Iuliia Kaymak" w:date="2024-04-21T12:19:00Z">
              <w:r>
                <w:t>Serial number o</w:t>
              </w:r>
            </w:ins>
            <w:ins w:id="575" w:author="Iuliia Kaymak" w:date="2024-04-21T12:20:00Z">
              <w:r>
                <w:t xml:space="preserve">f a client. </w:t>
              </w:r>
            </w:ins>
            <w:del w:id="576" w:author="Iuliia Kaymak" w:date="2024-04-21T12:20:00Z">
              <w:r w:rsidDel="00B71543">
                <w:delText xml:space="preserve">&lt;description&gt;, </w:delText>
              </w:r>
            </w:del>
            <w:r>
              <w:t>PK</w:t>
            </w:r>
            <w:del w:id="577" w:author="Iuliia Kaymak" w:date="2024-04-21T12:19:00Z">
              <w:r w:rsidDel="00B71543">
                <w:delText>/FK</w:delText>
              </w:r>
            </w:del>
          </w:p>
        </w:tc>
        <w:tc>
          <w:tcPr>
            <w:tcW w:w="1560" w:type="dxa"/>
            <w:tcPrChange w:id="578" w:author="Iuliia Kaymak" w:date="2024-04-21T12:47:00Z">
              <w:tcPr>
                <w:tcW w:w="1450" w:type="dxa"/>
              </w:tcPr>
            </w:tcPrChange>
          </w:tcPr>
          <w:p w14:paraId="276CD625" w14:textId="4B429E3B" w:rsidR="00536F5B" w:rsidRDefault="00B36BE5" w:rsidP="006F645E">
            <w:pPr>
              <w:pStyle w:val="BodyText"/>
            </w:pPr>
            <w:ins w:id="579" w:author="Iuliia Kaymak" w:date="2024-04-21T12:52:00Z">
              <w:r>
                <w:t>INT</w:t>
              </w:r>
            </w:ins>
            <w:del w:id="580" w:author="Iuliia Kaymak" w:date="2024-04-21T12:52:00Z">
              <w:r w:rsidR="00536F5B" w:rsidDel="00B36BE5">
                <w:delText>Int</w:delText>
              </w:r>
            </w:del>
          </w:p>
        </w:tc>
      </w:tr>
      <w:tr w:rsidR="00536F5B" w14:paraId="44050B2A" w14:textId="77777777" w:rsidTr="00FD7755">
        <w:trPr>
          <w:trHeight w:val="432"/>
          <w:trPrChange w:id="581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582" w:author="Iuliia Kaymak" w:date="2024-04-21T12:47:00Z">
              <w:tcPr>
                <w:tcW w:w="1804" w:type="dxa"/>
                <w:vMerge/>
              </w:tcPr>
            </w:tcPrChange>
          </w:tcPr>
          <w:p w14:paraId="3310B3B8" w14:textId="77777777" w:rsidR="00536F5B" w:rsidRDefault="00536F5B" w:rsidP="006F645E">
            <w:pPr>
              <w:pStyle w:val="BodyText"/>
            </w:pPr>
          </w:p>
        </w:tc>
        <w:tc>
          <w:tcPr>
            <w:tcW w:w="2410" w:type="dxa"/>
            <w:tcPrChange w:id="583" w:author="Iuliia Kaymak" w:date="2024-04-21T12:47:00Z">
              <w:tcPr>
                <w:tcW w:w="2410" w:type="dxa"/>
                <w:gridSpan w:val="2"/>
              </w:tcPr>
            </w:tcPrChange>
          </w:tcPr>
          <w:p w14:paraId="22CB5DE1" w14:textId="7AEB55BA" w:rsidR="00536F5B" w:rsidRDefault="00536F5B" w:rsidP="006F645E">
            <w:pPr>
              <w:pStyle w:val="BodyText"/>
            </w:pPr>
            <w:ins w:id="584" w:author="Iuliia Kaymak" w:date="2024-04-21T12:16:00Z">
              <w:r>
                <w:t>climber_first_name</w:t>
              </w:r>
            </w:ins>
            <w:del w:id="585" w:author="Iuliia Kaymak" w:date="2024-04-21T12:16:00Z">
              <w:r w:rsidDel="00B71543">
                <w:delText>Filed Name N</w:delText>
              </w:r>
            </w:del>
          </w:p>
        </w:tc>
        <w:tc>
          <w:tcPr>
            <w:tcW w:w="5528" w:type="dxa"/>
            <w:tcPrChange w:id="586" w:author="Iuliia Kaymak" w:date="2024-04-21T12:47:00Z">
              <w:tcPr>
                <w:tcW w:w="3544" w:type="dxa"/>
                <w:gridSpan w:val="3"/>
              </w:tcPr>
            </w:tcPrChange>
          </w:tcPr>
          <w:p w14:paraId="6EDD57E1" w14:textId="33E1322D" w:rsidR="00536F5B" w:rsidRDefault="00536F5B" w:rsidP="006F645E">
            <w:pPr>
              <w:pStyle w:val="BodyText"/>
            </w:pPr>
            <w:ins w:id="587" w:author="Iuliia Kaymak" w:date="2024-04-21T12:20:00Z">
              <w:r>
                <w:t xml:space="preserve">Client’s </w:t>
              </w:r>
            </w:ins>
            <w:ins w:id="588" w:author="Iuliia Kaymak" w:date="2024-04-21T12:21:00Z">
              <w:r>
                <w:t>f</w:t>
              </w:r>
            </w:ins>
            <w:ins w:id="589" w:author="Iuliia Kaymak" w:date="2024-04-21T12:20:00Z">
              <w:r>
                <w:t xml:space="preserve">irst </w:t>
              </w:r>
            </w:ins>
            <w:ins w:id="590" w:author="Iuliia Kaymak" w:date="2024-04-21T12:21:00Z">
              <w:r>
                <w:t>n</w:t>
              </w:r>
            </w:ins>
            <w:ins w:id="591" w:author="Iuliia Kaymak" w:date="2024-04-21T12:20:00Z">
              <w:r>
                <w:t>ame</w:t>
              </w:r>
            </w:ins>
            <w:del w:id="592" w:author="Iuliia Kaymak" w:date="2024-04-21T12:20:00Z">
              <w:r w:rsidDel="00536F5B">
                <w:delText>&lt;description&gt;</w:delText>
              </w:r>
            </w:del>
          </w:p>
        </w:tc>
        <w:tc>
          <w:tcPr>
            <w:tcW w:w="1560" w:type="dxa"/>
            <w:tcPrChange w:id="593" w:author="Iuliia Kaymak" w:date="2024-04-21T12:47:00Z">
              <w:tcPr>
                <w:tcW w:w="1450" w:type="dxa"/>
              </w:tcPr>
            </w:tcPrChange>
          </w:tcPr>
          <w:p w14:paraId="3C813618" w14:textId="44AA0A38" w:rsidR="00536F5B" w:rsidRDefault="00536F5B" w:rsidP="006F645E">
            <w:pPr>
              <w:pStyle w:val="BodyText"/>
            </w:pPr>
            <w:ins w:id="594" w:author="Iuliia Kaymak" w:date="2024-04-21T12:18:00Z">
              <w:r>
                <w:t>CHAR(100)</w:t>
              </w:r>
            </w:ins>
            <w:del w:id="595" w:author="Iuliia Kaymak" w:date="2024-04-21T12:18:00Z">
              <w:r w:rsidDel="00B71543">
                <w:delText>Text</w:delText>
              </w:r>
            </w:del>
          </w:p>
        </w:tc>
      </w:tr>
      <w:tr w:rsidR="00536F5B" w14:paraId="38605F7D" w14:textId="77777777" w:rsidTr="00FD7755">
        <w:trPr>
          <w:trHeight w:val="432"/>
          <w:ins w:id="596" w:author="Iuliia Kaymak" w:date="2024-04-21T12:16:00Z"/>
          <w:trPrChange w:id="597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598" w:author="Iuliia Kaymak" w:date="2024-04-21T12:47:00Z">
              <w:tcPr>
                <w:tcW w:w="1804" w:type="dxa"/>
                <w:vMerge/>
              </w:tcPr>
            </w:tcPrChange>
          </w:tcPr>
          <w:p w14:paraId="20288BAF" w14:textId="77777777" w:rsidR="00536F5B" w:rsidRDefault="00536F5B" w:rsidP="006F645E">
            <w:pPr>
              <w:pStyle w:val="BodyText"/>
              <w:rPr>
                <w:ins w:id="599" w:author="Iuliia Kaymak" w:date="2024-04-21T12:16:00Z"/>
              </w:rPr>
            </w:pPr>
          </w:p>
        </w:tc>
        <w:tc>
          <w:tcPr>
            <w:tcW w:w="2410" w:type="dxa"/>
            <w:tcPrChange w:id="600" w:author="Iuliia Kaymak" w:date="2024-04-21T12:47:00Z">
              <w:tcPr>
                <w:tcW w:w="2410" w:type="dxa"/>
                <w:gridSpan w:val="2"/>
              </w:tcPr>
            </w:tcPrChange>
          </w:tcPr>
          <w:p w14:paraId="4E8377BD" w14:textId="025E78F8" w:rsidR="00536F5B" w:rsidRDefault="00536F5B" w:rsidP="00B71543">
            <w:pPr>
              <w:pStyle w:val="BodyText"/>
              <w:rPr>
                <w:ins w:id="601" w:author="Iuliia Kaymak" w:date="2024-04-21T12:16:00Z"/>
              </w:rPr>
            </w:pPr>
            <w:ins w:id="602" w:author="Iuliia Kaymak" w:date="2024-04-21T12:16:00Z">
              <w:r w:rsidRPr="00B71543">
                <w:t>climber_last_name</w:t>
              </w:r>
            </w:ins>
          </w:p>
        </w:tc>
        <w:tc>
          <w:tcPr>
            <w:tcW w:w="5528" w:type="dxa"/>
            <w:tcPrChange w:id="603" w:author="Iuliia Kaymak" w:date="2024-04-21T12:47:00Z">
              <w:tcPr>
                <w:tcW w:w="3544" w:type="dxa"/>
                <w:gridSpan w:val="3"/>
              </w:tcPr>
            </w:tcPrChange>
          </w:tcPr>
          <w:p w14:paraId="24956C39" w14:textId="5DE9E74E" w:rsidR="00536F5B" w:rsidRDefault="00536F5B" w:rsidP="006F645E">
            <w:pPr>
              <w:pStyle w:val="BodyText"/>
              <w:rPr>
                <w:ins w:id="604" w:author="Iuliia Kaymak" w:date="2024-04-21T12:16:00Z"/>
              </w:rPr>
            </w:pPr>
            <w:ins w:id="605" w:author="Iuliia Kaymak" w:date="2024-04-21T12:20:00Z">
              <w:r>
                <w:t xml:space="preserve">Client’s </w:t>
              </w:r>
            </w:ins>
            <w:ins w:id="606" w:author="Iuliia Kaymak" w:date="2024-04-21T12:21:00Z">
              <w:r>
                <w:t>l</w:t>
              </w:r>
            </w:ins>
            <w:ins w:id="607" w:author="Iuliia Kaymak" w:date="2024-04-21T12:20:00Z">
              <w:r>
                <w:t xml:space="preserve">ast </w:t>
              </w:r>
            </w:ins>
            <w:ins w:id="608" w:author="Iuliia Kaymak" w:date="2024-04-21T12:21:00Z">
              <w:r>
                <w:t>n</w:t>
              </w:r>
            </w:ins>
            <w:ins w:id="609" w:author="Iuliia Kaymak" w:date="2024-04-21T12:20:00Z">
              <w:r>
                <w:t>ame</w:t>
              </w:r>
            </w:ins>
          </w:p>
        </w:tc>
        <w:tc>
          <w:tcPr>
            <w:tcW w:w="1560" w:type="dxa"/>
            <w:tcPrChange w:id="610" w:author="Iuliia Kaymak" w:date="2024-04-21T12:47:00Z">
              <w:tcPr>
                <w:tcW w:w="1450" w:type="dxa"/>
              </w:tcPr>
            </w:tcPrChange>
          </w:tcPr>
          <w:p w14:paraId="13658307" w14:textId="42A2422F" w:rsidR="00536F5B" w:rsidRDefault="00536F5B" w:rsidP="006F645E">
            <w:pPr>
              <w:pStyle w:val="BodyText"/>
              <w:rPr>
                <w:ins w:id="611" w:author="Iuliia Kaymak" w:date="2024-04-21T12:16:00Z"/>
              </w:rPr>
            </w:pPr>
            <w:ins w:id="612" w:author="Iuliia Kaymak" w:date="2024-04-21T12:18:00Z">
              <w:r>
                <w:t>CHAR(100)</w:t>
              </w:r>
            </w:ins>
          </w:p>
        </w:tc>
      </w:tr>
      <w:tr w:rsidR="00536F5B" w14:paraId="08826C62" w14:textId="77777777" w:rsidTr="00FD7755">
        <w:trPr>
          <w:trHeight w:val="432"/>
          <w:ins w:id="613" w:author="Iuliia Kaymak" w:date="2024-04-21T12:16:00Z"/>
          <w:trPrChange w:id="614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615" w:author="Iuliia Kaymak" w:date="2024-04-21T12:47:00Z">
              <w:tcPr>
                <w:tcW w:w="1804" w:type="dxa"/>
                <w:vMerge/>
              </w:tcPr>
            </w:tcPrChange>
          </w:tcPr>
          <w:p w14:paraId="242B96F3" w14:textId="77777777" w:rsidR="00536F5B" w:rsidRDefault="00536F5B" w:rsidP="006F645E">
            <w:pPr>
              <w:pStyle w:val="BodyText"/>
              <w:rPr>
                <w:ins w:id="616" w:author="Iuliia Kaymak" w:date="2024-04-21T12:16:00Z"/>
              </w:rPr>
            </w:pPr>
          </w:p>
        </w:tc>
        <w:tc>
          <w:tcPr>
            <w:tcW w:w="2410" w:type="dxa"/>
            <w:tcPrChange w:id="617" w:author="Iuliia Kaymak" w:date="2024-04-21T12:47:00Z">
              <w:tcPr>
                <w:tcW w:w="2410" w:type="dxa"/>
                <w:gridSpan w:val="2"/>
              </w:tcPr>
            </w:tcPrChange>
          </w:tcPr>
          <w:p w14:paraId="374AA6D8" w14:textId="0AF1A3AE" w:rsidR="00536F5B" w:rsidRDefault="00536F5B" w:rsidP="006F645E">
            <w:pPr>
              <w:pStyle w:val="BodyText"/>
              <w:rPr>
                <w:ins w:id="618" w:author="Iuliia Kaymak" w:date="2024-04-21T12:16:00Z"/>
              </w:rPr>
            </w:pPr>
            <w:ins w:id="619" w:author="Iuliia Kaymak" w:date="2024-04-21T12:27:00Z">
              <w:r>
                <w:t>c</w:t>
              </w:r>
            </w:ins>
            <w:ins w:id="620" w:author="Iuliia Kaymak" w:date="2024-04-21T12:17:00Z">
              <w:r>
                <w:t>limber_gender</w:t>
              </w:r>
            </w:ins>
          </w:p>
        </w:tc>
        <w:tc>
          <w:tcPr>
            <w:tcW w:w="5528" w:type="dxa"/>
            <w:tcPrChange w:id="621" w:author="Iuliia Kaymak" w:date="2024-04-21T12:47:00Z">
              <w:tcPr>
                <w:tcW w:w="3544" w:type="dxa"/>
                <w:gridSpan w:val="3"/>
              </w:tcPr>
            </w:tcPrChange>
          </w:tcPr>
          <w:p w14:paraId="6B416AF8" w14:textId="77777777" w:rsidR="00536F5B" w:rsidRDefault="00536F5B" w:rsidP="006F645E">
            <w:pPr>
              <w:pStyle w:val="BodyText"/>
              <w:rPr>
                <w:ins w:id="622" w:author="Iuliia Kaymak" w:date="2024-04-21T12:22:00Z"/>
              </w:rPr>
            </w:pPr>
            <w:ins w:id="623" w:author="Iuliia Kaymak" w:date="2024-04-21T12:20:00Z">
              <w:r>
                <w:t xml:space="preserve">Client’s </w:t>
              </w:r>
            </w:ins>
            <w:ins w:id="624" w:author="Iuliia Kaymak" w:date="2024-04-21T12:22:00Z">
              <w:r>
                <w:t>g</w:t>
              </w:r>
            </w:ins>
            <w:ins w:id="625" w:author="Iuliia Kaymak" w:date="2024-04-21T12:20:00Z">
              <w:r>
                <w:t>ender</w:t>
              </w:r>
            </w:ins>
            <w:ins w:id="626" w:author="Iuliia Kaymak" w:date="2024-04-21T12:22:00Z">
              <w:r>
                <w:t>.</w:t>
              </w:r>
            </w:ins>
            <w:ins w:id="627" w:author="Iuliia Kaymak" w:date="2024-04-21T12:20:00Z">
              <w:r>
                <w:t xml:space="preserve"> Only three options available</w:t>
              </w:r>
            </w:ins>
            <w:ins w:id="628" w:author="Iuliia Kaymak" w:date="2024-04-21T12:22:00Z">
              <w:r>
                <w:t xml:space="preserve"> to choose</w:t>
              </w:r>
            </w:ins>
            <w:ins w:id="629" w:author="Iuliia Kaymak" w:date="2024-04-21T12:20:00Z">
              <w:r>
                <w:t xml:space="preserve">: </w:t>
              </w:r>
            </w:ins>
          </w:p>
          <w:p w14:paraId="45EF79A5" w14:textId="51F97D1C" w:rsidR="00536F5B" w:rsidRDefault="00536F5B" w:rsidP="006F645E">
            <w:pPr>
              <w:pStyle w:val="BodyText"/>
              <w:rPr>
                <w:ins w:id="630" w:author="Iuliia Kaymak" w:date="2024-04-21T12:16:00Z"/>
              </w:rPr>
            </w:pPr>
            <w:ins w:id="631" w:author="Iuliia Kaymak" w:date="2024-04-21T12:20:00Z">
              <w:r>
                <w:t xml:space="preserve">Man </w:t>
              </w:r>
            </w:ins>
            <w:ins w:id="632" w:author="Iuliia Kaymak" w:date="2024-04-21T12:21:00Z">
              <w:r>
                <w:t>/ Woman / Non-Binary</w:t>
              </w:r>
            </w:ins>
          </w:p>
        </w:tc>
        <w:tc>
          <w:tcPr>
            <w:tcW w:w="1560" w:type="dxa"/>
            <w:tcPrChange w:id="633" w:author="Iuliia Kaymak" w:date="2024-04-21T12:47:00Z">
              <w:tcPr>
                <w:tcW w:w="1450" w:type="dxa"/>
              </w:tcPr>
            </w:tcPrChange>
          </w:tcPr>
          <w:p w14:paraId="0F1A8C3B" w14:textId="16C2B23A" w:rsidR="00536F5B" w:rsidRDefault="00536F5B" w:rsidP="006F645E">
            <w:pPr>
              <w:pStyle w:val="BodyText"/>
              <w:rPr>
                <w:ins w:id="634" w:author="Iuliia Kaymak" w:date="2024-04-21T12:16:00Z"/>
              </w:rPr>
            </w:pPr>
            <w:ins w:id="635" w:author="Iuliia Kaymak" w:date="2024-04-21T12:18:00Z">
              <w:r>
                <w:t>CHAR(50)</w:t>
              </w:r>
            </w:ins>
          </w:p>
        </w:tc>
      </w:tr>
      <w:tr w:rsidR="00536F5B" w14:paraId="4AE7A431" w14:textId="77777777" w:rsidTr="00FD7755">
        <w:trPr>
          <w:trHeight w:val="432"/>
          <w:ins w:id="636" w:author="Iuliia Kaymak" w:date="2024-04-21T12:16:00Z"/>
          <w:trPrChange w:id="637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638" w:author="Iuliia Kaymak" w:date="2024-04-21T12:47:00Z">
              <w:tcPr>
                <w:tcW w:w="1804" w:type="dxa"/>
                <w:vMerge/>
              </w:tcPr>
            </w:tcPrChange>
          </w:tcPr>
          <w:p w14:paraId="2E858EA0" w14:textId="77777777" w:rsidR="00536F5B" w:rsidRDefault="00536F5B" w:rsidP="006F645E">
            <w:pPr>
              <w:pStyle w:val="BodyText"/>
              <w:rPr>
                <w:ins w:id="639" w:author="Iuliia Kaymak" w:date="2024-04-21T12:16:00Z"/>
              </w:rPr>
            </w:pPr>
          </w:p>
        </w:tc>
        <w:tc>
          <w:tcPr>
            <w:tcW w:w="2410" w:type="dxa"/>
            <w:tcPrChange w:id="640" w:author="Iuliia Kaymak" w:date="2024-04-21T12:47:00Z">
              <w:tcPr>
                <w:tcW w:w="2410" w:type="dxa"/>
                <w:gridSpan w:val="2"/>
              </w:tcPr>
            </w:tcPrChange>
          </w:tcPr>
          <w:p w14:paraId="54BD6398" w14:textId="5BBA3038" w:rsidR="00536F5B" w:rsidRDefault="00536F5B" w:rsidP="006F645E">
            <w:pPr>
              <w:pStyle w:val="BodyText"/>
              <w:rPr>
                <w:ins w:id="641" w:author="Iuliia Kaymak" w:date="2024-04-21T12:16:00Z"/>
              </w:rPr>
            </w:pPr>
            <w:ins w:id="642" w:author="Iuliia Kaymak" w:date="2024-04-21T12:28:00Z">
              <w:r>
                <w:t>c</w:t>
              </w:r>
            </w:ins>
            <w:ins w:id="643" w:author="Iuliia Kaymak" w:date="2024-04-21T12:17:00Z">
              <w:r>
                <w:t>limber_date_of_birth</w:t>
              </w:r>
            </w:ins>
          </w:p>
        </w:tc>
        <w:tc>
          <w:tcPr>
            <w:tcW w:w="5528" w:type="dxa"/>
            <w:tcPrChange w:id="644" w:author="Iuliia Kaymak" w:date="2024-04-21T12:47:00Z">
              <w:tcPr>
                <w:tcW w:w="3544" w:type="dxa"/>
                <w:gridSpan w:val="3"/>
              </w:tcPr>
            </w:tcPrChange>
          </w:tcPr>
          <w:p w14:paraId="00A2A566" w14:textId="39237089" w:rsidR="00536F5B" w:rsidRDefault="00536F5B" w:rsidP="006F645E">
            <w:pPr>
              <w:pStyle w:val="BodyText"/>
              <w:rPr>
                <w:ins w:id="645" w:author="Iuliia Kaymak" w:date="2024-04-21T12:16:00Z"/>
              </w:rPr>
            </w:pPr>
            <w:ins w:id="646" w:author="Iuliia Kaymak" w:date="2024-04-21T12:21:00Z">
              <w:r>
                <w:t xml:space="preserve">Client’s </w:t>
              </w:r>
            </w:ins>
            <w:ins w:id="647" w:author="Iuliia Kaymak" w:date="2024-04-21T12:22:00Z">
              <w:r>
                <w:t>d</w:t>
              </w:r>
            </w:ins>
            <w:ins w:id="648" w:author="Iuliia Kaymak" w:date="2024-04-21T12:21:00Z">
              <w:r>
                <w:t xml:space="preserve">ate of </w:t>
              </w:r>
            </w:ins>
            <w:ins w:id="649" w:author="Iuliia Kaymak" w:date="2024-04-21T12:22:00Z">
              <w:r>
                <w:t>b</w:t>
              </w:r>
            </w:ins>
            <w:ins w:id="650" w:author="Iuliia Kaymak" w:date="2024-04-21T12:21:00Z">
              <w:r>
                <w:t>irth</w:t>
              </w:r>
            </w:ins>
          </w:p>
        </w:tc>
        <w:tc>
          <w:tcPr>
            <w:tcW w:w="1560" w:type="dxa"/>
            <w:tcPrChange w:id="651" w:author="Iuliia Kaymak" w:date="2024-04-21T12:47:00Z">
              <w:tcPr>
                <w:tcW w:w="1450" w:type="dxa"/>
              </w:tcPr>
            </w:tcPrChange>
          </w:tcPr>
          <w:p w14:paraId="7AAFF219" w14:textId="7F3A1D37" w:rsidR="00536F5B" w:rsidRDefault="00536F5B" w:rsidP="006F645E">
            <w:pPr>
              <w:pStyle w:val="BodyText"/>
              <w:rPr>
                <w:ins w:id="652" w:author="Iuliia Kaymak" w:date="2024-04-21T12:16:00Z"/>
              </w:rPr>
            </w:pPr>
            <w:ins w:id="653" w:author="Iuliia Kaymak" w:date="2024-04-21T12:18:00Z">
              <w:r>
                <w:t>DATE</w:t>
              </w:r>
            </w:ins>
          </w:p>
        </w:tc>
      </w:tr>
      <w:tr w:rsidR="00536F5B" w14:paraId="7A0F78AC" w14:textId="77777777" w:rsidTr="00FD7755">
        <w:trPr>
          <w:trHeight w:val="432"/>
          <w:ins w:id="654" w:author="Iuliia Kaymak" w:date="2024-04-21T12:16:00Z"/>
          <w:trPrChange w:id="655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656" w:author="Iuliia Kaymak" w:date="2024-04-21T12:47:00Z">
              <w:tcPr>
                <w:tcW w:w="1804" w:type="dxa"/>
                <w:vMerge/>
              </w:tcPr>
            </w:tcPrChange>
          </w:tcPr>
          <w:p w14:paraId="0627A9FD" w14:textId="77777777" w:rsidR="00536F5B" w:rsidRDefault="00536F5B" w:rsidP="006F645E">
            <w:pPr>
              <w:pStyle w:val="BodyText"/>
              <w:rPr>
                <w:ins w:id="657" w:author="Iuliia Kaymak" w:date="2024-04-21T12:16:00Z"/>
              </w:rPr>
            </w:pPr>
          </w:p>
        </w:tc>
        <w:tc>
          <w:tcPr>
            <w:tcW w:w="2410" w:type="dxa"/>
            <w:tcPrChange w:id="658" w:author="Iuliia Kaymak" w:date="2024-04-21T12:47:00Z">
              <w:tcPr>
                <w:tcW w:w="2410" w:type="dxa"/>
                <w:gridSpan w:val="2"/>
              </w:tcPr>
            </w:tcPrChange>
          </w:tcPr>
          <w:p w14:paraId="3AB10BAD" w14:textId="095BF6D6" w:rsidR="00536F5B" w:rsidRDefault="00536F5B" w:rsidP="006F645E">
            <w:pPr>
              <w:pStyle w:val="BodyText"/>
              <w:rPr>
                <w:ins w:id="659" w:author="Iuliia Kaymak" w:date="2024-04-21T12:16:00Z"/>
              </w:rPr>
            </w:pPr>
            <w:ins w:id="660" w:author="Iuliia Kaymak" w:date="2024-04-21T12:28:00Z">
              <w:r>
                <w:t>c</w:t>
              </w:r>
            </w:ins>
            <w:ins w:id="661" w:author="Iuliia Kaymak" w:date="2024-04-21T12:17:00Z">
              <w:r>
                <w:t>limber_country</w:t>
              </w:r>
            </w:ins>
          </w:p>
        </w:tc>
        <w:tc>
          <w:tcPr>
            <w:tcW w:w="5528" w:type="dxa"/>
            <w:tcPrChange w:id="662" w:author="Iuliia Kaymak" w:date="2024-04-21T12:47:00Z">
              <w:tcPr>
                <w:tcW w:w="3544" w:type="dxa"/>
                <w:gridSpan w:val="3"/>
              </w:tcPr>
            </w:tcPrChange>
          </w:tcPr>
          <w:p w14:paraId="3519D19A" w14:textId="0143D39F" w:rsidR="00536F5B" w:rsidRDefault="00536F5B" w:rsidP="006F645E">
            <w:pPr>
              <w:pStyle w:val="BodyText"/>
              <w:rPr>
                <w:ins w:id="663" w:author="Iuliia Kaymak" w:date="2024-04-21T12:16:00Z"/>
              </w:rPr>
            </w:pPr>
            <w:ins w:id="664" w:author="Iuliia Kaymak" w:date="2024-04-21T12:21:00Z">
              <w:r>
                <w:t xml:space="preserve">Client’s </w:t>
              </w:r>
            </w:ins>
            <w:ins w:id="665" w:author="Iuliia Kaymak" w:date="2024-04-21T12:22:00Z">
              <w:r>
                <w:t>c</w:t>
              </w:r>
            </w:ins>
            <w:ins w:id="666" w:author="Iuliia Kaymak" w:date="2024-04-21T12:21:00Z">
              <w:r>
                <w:t xml:space="preserve">ountry of </w:t>
              </w:r>
            </w:ins>
            <w:ins w:id="667" w:author="Iuliia Kaymak" w:date="2024-04-21T12:22:00Z">
              <w:r>
                <w:t>r</w:t>
              </w:r>
            </w:ins>
            <w:ins w:id="668" w:author="Iuliia Kaymak" w:date="2024-04-21T12:21:00Z">
              <w:r>
                <w:t>esidence</w:t>
              </w:r>
            </w:ins>
          </w:p>
        </w:tc>
        <w:tc>
          <w:tcPr>
            <w:tcW w:w="1560" w:type="dxa"/>
            <w:tcPrChange w:id="669" w:author="Iuliia Kaymak" w:date="2024-04-21T12:47:00Z">
              <w:tcPr>
                <w:tcW w:w="1450" w:type="dxa"/>
              </w:tcPr>
            </w:tcPrChange>
          </w:tcPr>
          <w:p w14:paraId="3A8ACE0C" w14:textId="014DF67D" w:rsidR="00536F5B" w:rsidRDefault="00536F5B" w:rsidP="006F645E">
            <w:pPr>
              <w:pStyle w:val="BodyText"/>
              <w:rPr>
                <w:ins w:id="670" w:author="Iuliia Kaymak" w:date="2024-04-21T12:16:00Z"/>
              </w:rPr>
            </w:pPr>
            <w:ins w:id="671" w:author="Iuliia Kaymak" w:date="2024-04-21T12:19:00Z">
              <w:r>
                <w:t>CHAR(100)</w:t>
              </w:r>
            </w:ins>
          </w:p>
        </w:tc>
      </w:tr>
      <w:tr w:rsidR="00536F5B" w14:paraId="5284827C" w14:textId="77777777" w:rsidTr="00FD7755">
        <w:trPr>
          <w:trHeight w:val="432"/>
          <w:ins w:id="672" w:author="Iuliia Kaymak" w:date="2024-04-21T12:16:00Z"/>
          <w:trPrChange w:id="673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674" w:author="Iuliia Kaymak" w:date="2024-04-21T12:47:00Z">
              <w:tcPr>
                <w:tcW w:w="1804" w:type="dxa"/>
                <w:vMerge/>
              </w:tcPr>
            </w:tcPrChange>
          </w:tcPr>
          <w:p w14:paraId="13B7D51D" w14:textId="77777777" w:rsidR="00536F5B" w:rsidRDefault="00536F5B" w:rsidP="00536F5B">
            <w:pPr>
              <w:pStyle w:val="BodyText"/>
              <w:rPr>
                <w:ins w:id="675" w:author="Iuliia Kaymak" w:date="2024-04-21T12:16:00Z"/>
              </w:rPr>
            </w:pPr>
          </w:p>
        </w:tc>
        <w:tc>
          <w:tcPr>
            <w:tcW w:w="2410" w:type="dxa"/>
            <w:tcPrChange w:id="676" w:author="Iuliia Kaymak" w:date="2024-04-21T12:47:00Z">
              <w:tcPr>
                <w:tcW w:w="2410" w:type="dxa"/>
                <w:gridSpan w:val="2"/>
              </w:tcPr>
            </w:tcPrChange>
          </w:tcPr>
          <w:p w14:paraId="0E777DF3" w14:textId="1BF8A935" w:rsidR="00536F5B" w:rsidRDefault="00536F5B" w:rsidP="00536F5B">
            <w:pPr>
              <w:pStyle w:val="BodyText"/>
              <w:rPr>
                <w:ins w:id="677" w:author="Iuliia Kaymak" w:date="2024-04-21T12:16:00Z"/>
              </w:rPr>
            </w:pPr>
            <w:ins w:id="678" w:author="Iuliia Kaymak" w:date="2024-04-21T12:28:00Z">
              <w:r>
                <w:t>c</w:t>
              </w:r>
            </w:ins>
            <w:ins w:id="679" w:author="Iuliia Kaymak" w:date="2024-04-21T12:17:00Z">
              <w:r>
                <w:t>limber_city</w:t>
              </w:r>
            </w:ins>
          </w:p>
        </w:tc>
        <w:tc>
          <w:tcPr>
            <w:tcW w:w="5528" w:type="dxa"/>
            <w:tcPrChange w:id="680" w:author="Iuliia Kaymak" w:date="2024-04-21T12:47:00Z">
              <w:tcPr>
                <w:tcW w:w="3544" w:type="dxa"/>
                <w:gridSpan w:val="3"/>
              </w:tcPr>
            </w:tcPrChange>
          </w:tcPr>
          <w:p w14:paraId="19278089" w14:textId="18D2B792" w:rsidR="00536F5B" w:rsidRDefault="00536F5B" w:rsidP="00536F5B">
            <w:pPr>
              <w:pStyle w:val="BodyText"/>
              <w:rPr>
                <w:ins w:id="681" w:author="Iuliia Kaymak" w:date="2024-04-21T12:16:00Z"/>
              </w:rPr>
            </w:pPr>
            <w:ins w:id="682" w:author="Iuliia Kaymak" w:date="2024-04-21T12:21:00Z">
              <w:r>
                <w:t xml:space="preserve">Client’s </w:t>
              </w:r>
            </w:ins>
            <w:ins w:id="683" w:author="Iuliia Kaymak" w:date="2024-04-21T12:22:00Z">
              <w:r>
                <w:t>c</w:t>
              </w:r>
            </w:ins>
            <w:ins w:id="684" w:author="Iuliia Kaymak" w:date="2024-04-21T12:21:00Z">
              <w:r>
                <w:t xml:space="preserve">ity of </w:t>
              </w:r>
            </w:ins>
            <w:ins w:id="685" w:author="Iuliia Kaymak" w:date="2024-04-21T12:22:00Z">
              <w:r>
                <w:t>r</w:t>
              </w:r>
            </w:ins>
            <w:ins w:id="686" w:author="Iuliia Kaymak" w:date="2024-04-21T12:21:00Z">
              <w:r>
                <w:t>esidence</w:t>
              </w:r>
            </w:ins>
          </w:p>
        </w:tc>
        <w:tc>
          <w:tcPr>
            <w:tcW w:w="1560" w:type="dxa"/>
            <w:tcPrChange w:id="687" w:author="Iuliia Kaymak" w:date="2024-04-21T12:47:00Z">
              <w:tcPr>
                <w:tcW w:w="1450" w:type="dxa"/>
              </w:tcPr>
            </w:tcPrChange>
          </w:tcPr>
          <w:p w14:paraId="1B7AD686" w14:textId="625BC054" w:rsidR="00536F5B" w:rsidRDefault="00536F5B" w:rsidP="00536F5B">
            <w:pPr>
              <w:pStyle w:val="BodyText"/>
              <w:rPr>
                <w:ins w:id="688" w:author="Iuliia Kaymak" w:date="2024-04-21T12:16:00Z"/>
              </w:rPr>
            </w:pPr>
            <w:ins w:id="689" w:author="Iuliia Kaymak" w:date="2024-04-21T12:19:00Z">
              <w:r>
                <w:t>CHAR(100)</w:t>
              </w:r>
            </w:ins>
          </w:p>
        </w:tc>
      </w:tr>
      <w:tr w:rsidR="00536F5B" w14:paraId="30E1BB5A" w14:textId="77777777" w:rsidTr="00FD7755">
        <w:trPr>
          <w:trHeight w:val="432"/>
          <w:ins w:id="690" w:author="Iuliia Kaymak" w:date="2024-04-21T12:16:00Z"/>
          <w:trPrChange w:id="691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692" w:author="Iuliia Kaymak" w:date="2024-04-21T12:47:00Z">
              <w:tcPr>
                <w:tcW w:w="1804" w:type="dxa"/>
                <w:vMerge/>
              </w:tcPr>
            </w:tcPrChange>
          </w:tcPr>
          <w:p w14:paraId="5A6FE11F" w14:textId="77777777" w:rsidR="00536F5B" w:rsidRDefault="00536F5B" w:rsidP="00536F5B">
            <w:pPr>
              <w:pStyle w:val="BodyText"/>
              <w:rPr>
                <w:ins w:id="693" w:author="Iuliia Kaymak" w:date="2024-04-21T12:16:00Z"/>
              </w:rPr>
            </w:pPr>
          </w:p>
        </w:tc>
        <w:tc>
          <w:tcPr>
            <w:tcW w:w="2410" w:type="dxa"/>
            <w:tcPrChange w:id="694" w:author="Iuliia Kaymak" w:date="2024-04-21T12:47:00Z">
              <w:tcPr>
                <w:tcW w:w="2410" w:type="dxa"/>
                <w:gridSpan w:val="2"/>
              </w:tcPr>
            </w:tcPrChange>
          </w:tcPr>
          <w:p w14:paraId="111C3D4E" w14:textId="6325C6FF" w:rsidR="00536F5B" w:rsidRDefault="00536F5B" w:rsidP="00536F5B">
            <w:pPr>
              <w:pStyle w:val="BodyText"/>
              <w:rPr>
                <w:ins w:id="695" w:author="Iuliia Kaymak" w:date="2024-04-21T12:16:00Z"/>
              </w:rPr>
            </w:pPr>
            <w:ins w:id="696" w:author="Iuliia Kaymak" w:date="2024-04-21T12:28:00Z">
              <w:r>
                <w:t>c</w:t>
              </w:r>
            </w:ins>
            <w:ins w:id="697" w:author="Iuliia Kaymak" w:date="2024-04-21T12:17:00Z">
              <w:r>
                <w:t>limber_street_address</w:t>
              </w:r>
            </w:ins>
          </w:p>
        </w:tc>
        <w:tc>
          <w:tcPr>
            <w:tcW w:w="5528" w:type="dxa"/>
            <w:tcPrChange w:id="698" w:author="Iuliia Kaymak" w:date="2024-04-21T12:47:00Z">
              <w:tcPr>
                <w:tcW w:w="3544" w:type="dxa"/>
                <w:gridSpan w:val="3"/>
              </w:tcPr>
            </w:tcPrChange>
          </w:tcPr>
          <w:p w14:paraId="0368810D" w14:textId="5D1CEFD2" w:rsidR="00536F5B" w:rsidRDefault="00536F5B" w:rsidP="00536F5B">
            <w:pPr>
              <w:pStyle w:val="BodyText"/>
              <w:rPr>
                <w:ins w:id="699" w:author="Iuliia Kaymak" w:date="2024-04-21T12:16:00Z"/>
              </w:rPr>
            </w:pPr>
            <w:ins w:id="700" w:author="Iuliia Kaymak" w:date="2024-04-21T12:22:00Z">
              <w:r>
                <w:t>Client’s street address</w:t>
              </w:r>
            </w:ins>
          </w:p>
        </w:tc>
        <w:tc>
          <w:tcPr>
            <w:tcW w:w="1560" w:type="dxa"/>
            <w:tcPrChange w:id="701" w:author="Iuliia Kaymak" w:date="2024-04-21T12:47:00Z">
              <w:tcPr>
                <w:tcW w:w="1450" w:type="dxa"/>
              </w:tcPr>
            </w:tcPrChange>
          </w:tcPr>
          <w:p w14:paraId="5B2B8D8A" w14:textId="4D435448" w:rsidR="00536F5B" w:rsidRDefault="00536F5B" w:rsidP="00536F5B">
            <w:pPr>
              <w:pStyle w:val="BodyText"/>
              <w:rPr>
                <w:ins w:id="702" w:author="Iuliia Kaymak" w:date="2024-04-21T12:16:00Z"/>
              </w:rPr>
            </w:pPr>
            <w:ins w:id="703" w:author="Iuliia Kaymak" w:date="2024-04-21T12:19:00Z">
              <w:r>
                <w:t>CHAR(250)</w:t>
              </w:r>
            </w:ins>
          </w:p>
        </w:tc>
      </w:tr>
      <w:tr w:rsidR="00536F5B" w14:paraId="16BB09FF" w14:textId="77777777" w:rsidTr="00FD7755">
        <w:trPr>
          <w:trHeight w:val="432"/>
          <w:ins w:id="704" w:author="Iuliia Kaymak" w:date="2024-04-21T12:16:00Z"/>
          <w:trPrChange w:id="705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706" w:author="Iuliia Kaymak" w:date="2024-04-21T12:47:00Z">
              <w:tcPr>
                <w:tcW w:w="1804" w:type="dxa"/>
                <w:vMerge/>
              </w:tcPr>
            </w:tcPrChange>
          </w:tcPr>
          <w:p w14:paraId="0B02D239" w14:textId="77777777" w:rsidR="00536F5B" w:rsidRDefault="00536F5B" w:rsidP="00536F5B">
            <w:pPr>
              <w:pStyle w:val="BodyText"/>
              <w:rPr>
                <w:ins w:id="707" w:author="Iuliia Kaymak" w:date="2024-04-21T12:16:00Z"/>
              </w:rPr>
            </w:pPr>
          </w:p>
        </w:tc>
        <w:tc>
          <w:tcPr>
            <w:tcW w:w="2410" w:type="dxa"/>
            <w:tcPrChange w:id="708" w:author="Iuliia Kaymak" w:date="2024-04-21T12:47:00Z">
              <w:tcPr>
                <w:tcW w:w="2410" w:type="dxa"/>
                <w:gridSpan w:val="2"/>
              </w:tcPr>
            </w:tcPrChange>
          </w:tcPr>
          <w:p w14:paraId="06477B60" w14:textId="61B3AEDA" w:rsidR="00536F5B" w:rsidRDefault="00536F5B" w:rsidP="00536F5B">
            <w:pPr>
              <w:pStyle w:val="BodyText"/>
              <w:rPr>
                <w:ins w:id="709" w:author="Iuliia Kaymak" w:date="2024-04-21T12:16:00Z"/>
              </w:rPr>
            </w:pPr>
            <w:ins w:id="710" w:author="Iuliia Kaymak" w:date="2024-04-21T12:28:00Z">
              <w:r>
                <w:t>c</w:t>
              </w:r>
            </w:ins>
            <w:ins w:id="711" w:author="Iuliia Kaymak" w:date="2024-04-21T12:17:00Z">
              <w:r>
                <w:t>limber_zip_code</w:t>
              </w:r>
            </w:ins>
          </w:p>
        </w:tc>
        <w:tc>
          <w:tcPr>
            <w:tcW w:w="5528" w:type="dxa"/>
            <w:tcPrChange w:id="712" w:author="Iuliia Kaymak" w:date="2024-04-21T12:47:00Z">
              <w:tcPr>
                <w:tcW w:w="3544" w:type="dxa"/>
                <w:gridSpan w:val="3"/>
              </w:tcPr>
            </w:tcPrChange>
          </w:tcPr>
          <w:p w14:paraId="7F54BADB" w14:textId="343F0B94" w:rsidR="00536F5B" w:rsidRDefault="00536F5B" w:rsidP="00536F5B">
            <w:pPr>
              <w:pStyle w:val="BodyText"/>
              <w:rPr>
                <w:ins w:id="713" w:author="Iuliia Kaymak" w:date="2024-04-21T12:16:00Z"/>
              </w:rPr>
            </w:pPr>
            <w:ins w:id="714" w:author="Iuliia Kaymak" w:date="2024-04-21T12:22:00Z">
              <w:r>
                <w:t xml:space="preserve">Zip code of </w:t>
              </w:r>
            </w:ins>
            <w:ins w:id="715" w:author="Iuliia Kaymak" w:date="2024-04-21T12:23:00Z">
              <w:r>
                <w:t>street address</w:t>
              </w:r>
            </w:ins>
          </w:p>
        </w:tc>
        <w:tc>
          <w:tcPr>
            <w:tcW w:w="1560" w:type="dxa"/>
            <w:tcPrChange w:id="716" w:author="Iuliia Kaymak" w:date="2024-04-21T12:47:00Z">
              <w:tcPr>
                <w:tcW w:w="1450" w:type="dxa"/>
              </w:tcPr>
            </w:tcPrChange>
          </w:tcPr>
          <w:p w14:paraId="70917178" w14:textId="32B057EE" w:rsidR="00536F5B" w:rsidRDefault="00536F5B" w:rsidP="00536F5B">
            <w:pPr>
              <w:pStyle w:val="BodyText"/>
              <w:rPr>
                <w:ins w:id="717" w:author="Iuliia Kaymak" w:date="2024-04-21T12:16:00Z"/>
              </w:rPr>
            </w:pPr>
            <w:ins w:id="718" w:author="Iuliia Kaymak" w:date="2024-04-21T12:19:00Z">
              <w:r>
                <w:t>CHAR(25)</w:t>
              </w:r>
            </w:ins>
          </w:p>
        </w:tc>
      </w:tr>
      <w:tr w:rsidR="00536F5B" w14:paraId="5E311100" w14:textId="77777777" w:rsidTr="00FD7755">
        <w:trPr>
          <w:trHeight w:val="432"/>
          <w:ins w:id="719" w:author="Iuliia Kaymak" w:date="2024-04-21T12:16:00Z"/>
          <w:trPrChange w:id="720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721" w:author="Iuliia Kaymak" w:date="2024-04-21T12:47:00Z">
              <w:tcPr>
                <w:tcW w:w="1804" w:type="dxa"/>
                <w:vMerge/>
              </w:tcPr>
            </w:tcPrChange>
          </w:tcPr>
          <w:p w14:paraId="7B9490C0" w14:textId="77777777" w:rsidR="00536F5B" w:rsidRDefault="00536F5B" w:rsidP="00536F5B">
            <w:pPr>
              <w:pStyle w:val="BodyText"/>
              <w:rPr>
                <w:ins w:id="722" w:author="Iuliia Kaymak" w:date="2024-04-21T12:16:00Z"/>
              </w:rPr>
            </w:pPr>
          </w:p>
        </w:tc>
        <w:tc>
          <w:tcPr>
            <w:tcW w:w="2410" w:type="dxa"/>
            <w:tcPrChange w:id="723" w:author="Iuliia Kaymak" w:date="2024-04-21T12:47:00Z">
              <w:tcPr>
                <w:tcW w:w="2410" w:type="dxa"/>
                <w:gridSpan w:val="2"/>
              </w:tcPr>
            </w:tcPrChange>
          </w:tcPr>
          <w:p w14:paraId="0D821761" w14:textId="4956AA08" w:rsidR="00536F5B" w:rsidRDefault="00536F5B" w:rsidP="00536F5B">
            <w:pPr>
              <w:pStyle w:val="BodyText"/>
              <w:rPr>
                <w:ins w:id="724" w:author="Iuliia Kaymak" w:date="2024-04-21T12:16:00Z"/>
              </w:rPr>
            </w:pPr>
            <w:ins w:id="725" w:author="Iuliia Kaymak" w:date="2024-04-21T12:28:00Z">
              <w:r>
                <w:t>c</w:t>
              </w:r>
            </w:ins>
            <w:ins w:id="726" w:author="Iuliia Kaymak" w:date="2024-04-21T12:17:00Z">
              <w:r>
                <w:t>lmber_email</w:t>
              </w:r>
            </w:ins>
          </w:p>
        </w:tc>
        <w:tc>
          <w:tcPr>
            <w:tcW w:w="5528" w:type="dxa"/>
            <w:tcPrChange w:id="727" w:author="Iuliia Kaymak" w:date="2024-04-21T12:47:00Z">
              <w:tcPr>
                <w:tcW w:w="3544" w:type="dxa"/>
                <w:gridSpan w:val="3"/>
              </w:tcPr>
            </w:tcPrChange>
          </w:tcPr>
          <w:p w14:paraId="52C7A101" w14:textId="21186533" w:rsidR="00536F5B" w:rsidRDefault="00536F5B" w:rsidP="00536F5B">
            <w:pPr>
              <w:pStyle w:val="BodyText"/>
              <w:rPr>
                <w:ins w:id="728" w:author="Iuliia Kaymak" w:date="2024-04-21T12:16:00Z"/>
              </w:rPr>
            </w:pPr>
            <w:ins w:id="729" w:author="Iuliia Kaymak" w:date="2024-04-21T12:23:00Z">
              <w:r>
                <w:t>Client’s email</w:t>
              </w:r>
            </w:ins>
          </w:p>
        </w:tc>
        <w:tc>
          <w:tcPr>
            <w:tcW w:w="1560" w:type="dxa"/>
            <w:tcPrChange w:id="730" w:author="Iuliia Kaymak" w:date="2024-04-21T12:47:00Z">
              <w:tcPr>
                <w:tcW w:w="1450" w:type="dxa"/>
              </w:tcPr>
            </w:tcPrChange>
          </w:tcPr>
          <w:p w14:paraId="4F78891E" w14:textId="66EE28EC" w:rsidR="00536F5B" w:rsidRDefault="00536F5B" w:rsidP="00536F5B">
            <w:pPr>
              <w:pStyle w:val="BodyText"/>
              <w:rPr>
                <w:ins w:id="731" w:author="Iuliia Kaymak" w:date="2024-04-21T12:16:00Z"/>
              </w:rPr>
            </w:pPr>
            <w:ins w:id="732" w:author="Iuliia Kaymak" w:date="2024-04-21T12:19:00Z">
              <w:r>
                <w:t>CHAR(250)</w:t>
              </w:r>
            </w:ins>
          </w:p>
        </w:tc>
      </w:tr>
      <w:tr w:rsidR="00536F5B" w14:paraId="53976502" w14:textId="77777777" w:rsidTr="00FD7755">
        <w:trPr>
          <w:trHeight w:val="432"/>
          <w:ins w:id="733" w:author="Iuliia Kaymak" w:date="2024-04-21T12:16:00Z"/>
          <w:trPrChange w:id="734" w:author="Iuliia Kaymak" w:date="2024-04-21T12:47:00Z">
            <w:trPr>
              <w:trHeight w:val="432"/>
            </w:trPr>
          </w:trPrChange>
        </w:trPr>
        <w:tc>
          <w:tcPr>
            <w:tcW w:w="1804" w:type="dxa"/>
            <w:vMerge/>
            <w:tcPrChange w:id="735" w:author="Iuliia Kaymak" w:date="2024-04-21T12:47:00Z">
              <w:tcPr>
                <w:tcW w:w="1804" w:type="dxa"/>
                <w:vMerge/>
              </w:tcPr>
            </w:tcPrChange>
          </w:tcPr>
          <w:p w14:paraId="145A20ED" w14:textId="77777777" w:rsidR="00536F5B" w:rsidRDefault="00536F5B" w:rsidP="00536F5B">
            <w:pPr>
              <w:pStyle w:val="BodyText"/>
              <w:rPr>
                <w:ins w:id="736" w:author="Iuliia Kaymak" w:date="2024-04-21T12:16:00Z"/>
              </w:rPr>
            </w:pPr>
          </w:p>
        </w:tc>
        <w:tc>
          <w:tcPr>
            <w:tcW w:w="2410" w:type="dxa"/>
            <w:tcPrChange w:id="737" w:author="Iuliia Kaymak" w:date="2024-04-21T12:47:00Z">
              <w:tcPr>
                <w:tcW w:w="2410" w:type="dxa"/>
                <w:gridSpan w:val="2"/>
              </w:tcPr>
            </w:tcPrChange>
          </w:tcPr>
          <w:p w14:paraId="60ADD5EC" w14:textId="1D815E54" w:rsidR="00536F5B" w:rsidRDefault="00536F5B" w:rsidP="00536F5B">
            <w:pPr>
              <w:pStyle w:val="BodyText"/>
              <w:rPr>
                <w:ins w:id="738" w:author="Iuliia Kaymak" w:date="2024-04-21T12:16:00Z"/>
              </w:rPr>
            </w:pPr>
            <w:ins w:id="739" w:author="Iuliia Kaymak" w:date="2024-04-21T12:28:00Z">
              <w:r>
                <w:t>c</w:t>
              </w:r>
            </w:ins>
            <w:ins w:id="740" w:author="Iuliia Kaymak" w:date="2024-04-21T12:17:00Z">
              <w:r>
                <w:t>limber_ph</w:t>
              </w:r>
            </w:ins>
            <w:ins w:id="741" w:author="Iuliia Kaymak" w:date="2024-04-21T12:18:00Z">
              <w:r>
                <w:t>one_number</w:t>
              </w:r>
            </w:ins>
          </w:p>
        </w:tc>
        <w:tc>
          <w:tcPr>
            <w:tcW w:w="5528" w:type="dxa"/>
            <w:tcPrChange w:id="742" w:author="Iuliia Kaymak" w:date="2024-04-21T12:47:00Z">
              <w:tcPr>
                <w:tcW w:w="3544" w:type="dxa"/>
                <w:gridSpan w:val="3"/>
              </w:tcPr>
            </w:tcPrChange>
          </w:tcPr>
          <w:p w14:paraId="07F4B6EC" w14:textId="79710DDC" w:rsidR="00536F5B" w:rsidRDefault="00536F5B" w:rsidP="00536F5B">
            <w:pPr>
              <w:pStyle w:val="BodyText"/>
              <w:rPr>
                <w:ins w:id="743" w:author="Iuliia Kaymak" w:date="2024-04-21T12:16:00Z"/>
              </w:rPr>
            </w:pPr>
            <w:ins w:id="744" w:author="Iuliia Kaymak" w:date="2024-04-21T12:24:00Z">
              <w:r>
                <w:t>Client’s phone number</w:t>
              </w:r>
            </w:ins>
          </w:p>
        </w:tc>
        <w:tc>
          <w:tcPr>
            <w:tcW w:w="1560" w:type="dxa"/>
            <w:tcPrChange w:id="745" w:author="Iuliia Kaymak" w:date="2024-04-21T12:47:00Z">
              <w:tcPr>
                <w:tcW w:w="1450" w:type="dxa"/>
              </w:tcPr>
            </w:tcPrChange>
          </w:tcPr>
          <w:p w14:paraId="521A3CB2" w14:textId="6A402AED" w:rsidR="00536F5B" w:rsidRDefault="00536F5B" w:rsidP="00536F5B">
            <w:pPr>
              <w:pStyle w:val="BodyText"/>
              <w:rPr>
                <w:ins w:id="746" w:author="Iuliia Kaymak" w:date="2024-04-21T12:16:00Z"/>
              </w:rPr>
            </w:pPr>
            <w:ins w:id="747" w:author="Iuliia Kaymak" w:date="2024-04-21T12:19:00Z">
              <w:r>
                <w:t>CHAR(50)</w:t>
              </w:r>
            </w:ins>
          </w:p>
        </w:tc>
      </w:tr>
    </w:tbl>
    <w:p w14:paraId="567D48AB" w14:textId="77777777" w:rsidR="00CB7023" w:rsidDel="00536F5B" w:rsidRDefault="00CB7023" w:rsidP="006F645E">
      <w:pPr>
        <w:pStyle w:val="BodyText"/>
        <w:rPr>
          <w:del w:id="748" w:author="Iuliia Kaymak" w:date="2024-04-21T12:24:00Z"/>
        </w:rPr>
      </w:pPr>
    </w:p>
    <w:p w14:paraId="563BCA8A" w14:textId="13928903" w:rsidR="006F645E" w:rsidDel="00536F5B" w:rsidRDefault="009D7BE5" w:rsidP="006F645E">
      <w:pPr>
        <w:pStyle w:val="BodyText"/>
        <w:rPr>
          <w:del w:id="749" w:author="Iuliia Kaymak" w:date="2024-04-21T12:24:00Z"/>
        </w:rPr>
      </w:pPr>
      <w:del w:id="750" w:author="Iuliia Kaymak" w:date="2024-04-21T12:24:00Z">
        <w:r w:rsidDel="00536F5B">
          <w:delText>Comments on</w:delText>
        </w:r>
        <w:r w:rsidR="002E6935" w:rsidDel="00536F5B">
          <w:delText xml:space="preserve"> table</w:delText>
        </w:r>
        <w:r w:rsidDel="00536F5B">
          <w:delText xml:space="preserve"> relationships</w:delText>
        </w:r>
      </w:del>
    </w:p>
    <w:p w14:paraId="1D0B67F8" w14:textId="779EE2CC" w:rsidR="006F645E" w:rsidDel="00B36BE5" w:rsidRDefault="006F645E" w:rsidP="006F645E">
      <w:pPr>
        <w:pStyle w:val="BodyText"/>
        <w:rPr>
          <w:del w:id="751" w:author="Iuliia Kaymak" w:date="2024-04-21T12:59:00Z"/>
        </w:rPr>
      </w:pPr>
    </w:p>
    <w:p w14:paraId="75E47102" w14:textId="18E8BDF8" w:rsidR="006F645E" w:rsidDel="00536F5B" w:rsidRDefault="00536F5B" w:rsidP="006F645E">
      <w:pPr>
        <w:pStyle w:val="BodyText"/>
        <w:rPr>
          <w:del w:id="752" w:author="Iuliia Kaymak" w:date="2024-04-21T12:27:00Z"/>
        </w:rPr>
      </w:pPr>
      <w:ins w:id="753" w:author="Iuliia Kaymak" w:date="2024-04-21T12:27:00Z">
        <w:r>
          <w:t xml:space="preserve">Data mock-up: </w:t>
        </w:r>
      </w:ins>
      <w:del w:id="754" w:author="Iuliia Kaymak" w:date="2024-04-21T12:27:00Z">
        <w:r w:rsidR="006F645E" w:rsidDel="00536F5B">
          <w:delText>Example with data</w:delText>
        </w:r>
      </w:del>
    </w:p>
    <w:p w14:paraId="46B20007" w14:textId="77777777" w:rsidR="00536F5B" w:rsidRDefault="00536F5B" w:rsidP="006F645E">
      <w:pPr>
        <w:pStyle w:val="BodyText"/>
      </w:pPr>
    </w:p>
    <w:tbl>
      <w:tblPr>
        <w:tblW w:w="1512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755" w:author="Iuliia Kaymak" w:date="2024-04-21T12:35:00Z">
          <w:tblPr>
            <w:tblW w:w="25322" w:type="dxa"/>
            <w:tblInd w:w="-108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54"/>
        <w:gridCol w:w="1559"/>
        <w:gridCol w:w="1276"/>
        <w:gridCol w:w="992"/>
        <w:gridCol w:w="1418"/>
        <w:gridCol w:w="992"/>
        <w:gridCol w:w="1276"/>
        <w:gridCol w:w="1559"/>
        <w:gridCol w:w="1241"/>
        <w:gridCol w:w="2302"/>
        <w:gridCol w:w="1560"/>
        <w:tblGridChange w:id="756">
          <w:tblGrid>
            <w:gridCol w:w="216"/>
            <w:gridCol w:w="738"/>
            <w:gridCol w:w="216"/>
            <w:gridCol w:w="1343"/>
            <w:gridCol w:w="216"/>
            <w:gridCol w:w="1060"/>
            <w:gridCol w:w="216"/>
            <w:gridCol w:w="776"/>
            <w:gridCol w:w="216"/>
            <w:gridCol w:w="1202"/>
            <w:gridCol w:w="216"/>
            <w:gridCol w:w="776"/>
            <w:gridCol w:w="216"/>
            <w:gridCol w:w="1060"/>
            <w:gridCol w:w="74"/>
            <w:gridCol w:w="1485"/>
            <w:gridCol w:w="783"/>
            <w:gridCol w:w="34"/>
            <w:gridCol w:w="424"/>
            <w:gridCol w:w="1878"/>
            <w:gridCol w:w="424"/>
            <w:gridCol w:w="1560"/>
            <w:gridCol w:w="318"/>
            <w:gridCol w:w="883"/>
            <w:gridCol w:w="1419"/>
            <w:gridCol w:w="883"/>
            <w:gridCol w:w="2302"/>
            <w:gridCol w:w="2302"/>
            <w:gridCol w:w="2302"/>
          </w:tblGrid>
        </w:tblGridChange>
      </w:tblGrid>
      <w:tr w:rsidR="00441F0F" w14:paraId="7D509B5F" w14:textId="7E41FAFE" w:rsidTr="00441F0F">
        <w:trPr>
          <w:trHeight w:val="292"/>
          <w:trPrChange w:id="757" w:author="Iuliia Kaymak" w:date="2024-04-21T12:35:00Z">
            <w:trPr>
              <w:gridBefore w:val="1"/>
              <w:trHeight w:val="292"/>
            </w:trPr>
          </w:trPrChange>
        </w:trPr>
        <w:tc>
          <w:tcPr>
            <w:tcW w:w="954" w:type="dxa"/>
            <w:shd w:val="clear" w:color="auto" w:fill="76CDD8"/>
            <w:tcPrChange w:id="758" w:author="Iuliia Kaymak" w:date="2024-04-21T12:35:00Z">
              <w:tcPr>
                <w:tcW w:w="954" w:type="dxa"/>
                <w:gridSpan w:val="2"/>
                <w:shd w:val="clear" w:color="auto" w:fill="76CDD8"/>
              </w:tcPr>
            </w:tcPrChange>
          </w:tcPr>
          <w:p w14:paraId="786CAE32" w14:textId="55540699" w:rsidR="00441F0F" w:rsidRPr="00BE17E0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759" w:author="Iuliia Kaymak" w:date="2024-04-21T12:31:00Z">
              <w:r>
                <w:rPr>
                  <w:color w:val="FFFFFF" w:themeColor="background1"/>
                  <w:sz w:val="18"/>
                  <w:szCs w:val="18"/>
                </w:rPr>
                <w:t>c</w:t>
              </w:r>
            </w:ins>
            <w:ins w:id="760" w:author="Iuliia Kaymak" w:date="2024-04-21T12:30:00Z">
              <w:r>
                <w:rPr>
                  <w:color w:val="FFFFFF" w:themeColor="background1"/>
                  <w:sz w:val="18"/>
                  <w:szCs w:val="18"/>
                </w:rPr>
                <w:t>limber_</w:t>
              </w:r>
            </w:ins>
            <w:ins w:id="761" w:author="Iuliia Kaymak" w:date="2024-04-21T12:31:00Z">
              <w:r>
                <w:rPr>
                  <w:color w:val="FFFFFF" w:themeColor="background1"/>
                  <w:sz w:val="18"/>
                  <w:szCs w:val="18"/>
                </w:rPr>
                <w:t>id</w:t>
              </w:r>
            </w:ins>
            <w:del w:id="762" w:author="Iuliia Kaymak" w:date="2024-04-21T12:31:00Z">
              <w:r w:rsidDel="00441F0F">
                <w:rPr>
                  <w:color w:val="FFFFFF" w:themeColor="background1"/>
                  <w:sz w:val="18"/>
                  <w:szCs w:val="18"/>
                </w:rPr>
                <w:delText>Field Name 1</w:delText>
              </w:r>
            </w:del>
          </w:p>
        </w:tc>
        <w:tc>
          <w:tcPr>
            <w:tcW w:w="1559" w:type="dxa"/>
            <w:shd w:val="clear" w:color="auto" w:fill="76CDD8"/>
            <w:tcPrChange w:id="763" w:author="Iuliia Kaymak" w:date="2024-04-21T12:35:00Z">
              <w:tcPr>
                <w:tcW w:w="1559" w:type="dxa"/>
                <w:gridSpan w:val="2"/>
                <w:shd w:val="clear" w:color="auto" w:fill="76CDD8"/>
              </w:tcPr>
            </w:tcPrChange>
          </w:tcPr>
          <w:p w14:paraId="7C63B6B0" w14:textId="6D235C27" w:rsidR="00441F0F" w:rsidRPr="00BE17E0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764" w:author="Iuliia Kaymak" w:date="2024-04-21T12:33:00Z">
              <w:r>
                <w:rPr>
                  <w:color w:val="FFFFFF" w:themeColor="background1"/>
                  <w:sz w:val="18"/>
                  <w:szCs w:val="18"/>
                </w:rPr>
                <w:t>c</w:t>
              </w:r>
            </w:ins>
            <w:ins w:id="765" w:author="Iuliia Kaymak" w:date="2024-04-21T12:32:00Z">
              <w:r>
                <w:rPr>
                  <w:color w:val="FFFFFF" w:themeColor="background1"/>
                  <w:sz w:val="18"/>
                  <w:szCs w:val="18"/>
                </w:rPr>
                <w:t>limber_first_name</w:t>
              </w:r>
            </w:ins>
            <w:del w:id="766" w:author="Iuliia Kaymak" w:date="2024-04-21T12:32:00Z">
              <w:r w:rsidRPr="00BE17E0" w:rsidDel="00441F0F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441F0F">
                <w:rPr>
                  <w:color w:val="FFFFFF" w:themeColor="background1"/>
                  <w:sz w:val="18"/>
                  <w:szCs w:val="18"/>
                </w:rPr>
                <w:delText>2</w:delText>
              </w:r>
            </w:del>
          </w:p>
        </w:tc>
        <w:tc>
          <w:tcPr>
            <w:tcW w:w="1276" w:type="dxa"/>
            <w:shd w:val="clear" w:color="auto" w:fill="76CDD8"/>
            <w:tcPrChange w:id="767" w:author="Iuliia Kaymak" w:date="2024-04-21T12:35:00Z">
              <w:tcPr>
                <w:tcW w:w="1276" w:type="dxa"/>
                <w:gridSpan w:val="2"/>
                <w:shd w:val="clear" w:color="auto" w:fill="76CDD8"/>
              </w:tcPr>
            </w:tcPrChange>
          </w:tcPr>
          <w:p w14:paraId="186467F7" w14:textId="0540E081" w:rsidR="00441F0F" w:rsidRPr="00BE17E0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768" w:author="Iuliia Kaymak" w:date="2024-04-21T12:32:00Z">
              <w:r w:rsidRPr="00441F0F">
                <w:rPr>
                  <w:color w:val="FFFFFF" w:themeColor="background1"/>
                  <w:sz w:val="18"/>
                  <w:szCs w:val="18"/>
                </w:rPr>
                <w:t>climber_last_name</w:t>
              </w:r>
            </w:ins>
            <w:del w:id="769" w:author="Iuliia Kaymak" w:date="2024-04-21T12:32:00Z">
              <w:r w:rsidRPr="00BE17E0" w:rsidDel="00441F0F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441F0F">
                <w:rPr>
                  <w:color w:val="FFFFFF" w:themeColor="background1"/>
                  <w:sz w:val="18"/>
                  <w:szCs w:val="18"/>
                </w:rPr>
                <w:delText>3</w:delText>
              </w:r>
            </w:del>
          </w:p>
        </w:tc>
        <w:tc>
          <w:tcPr>
            <w:tcW w:w="992" w:type="dxa"/>
            <w:shd w:val="clear" w:color="auto" w:fill="76CDD8"/>
            <w:tcPrChange w:id="770" w:author="Iuliia Kaymak" w:date="2024-04-21T12:35:00Z">
              <w:tcPr>
                <w:tcW w:w="992" w:type="dxa"/>
                <w:gridSpan w:val="2"/>
                <w:shd w:val="clear" w:color="auto" w:fill="76CDD8"/>
              </w:tcPr>
            </w:tcPrChange>
          </w:tcPr>
          <w:p w14:paraId="5EF5231B" w14:textId="2EEF383C" w:rsidR="00441F0F" w:rsidRPr="00BE17E0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771" w:author="Iuliia Kaymak" w:date="2024-04-21T12:32:00Z">
              <w:r w:rsidRPr="00441F0F">
                <w:rPr>
                  <w:color w:val="FFFFFF" w:themeColor="background1"/>
                  <w:sz w:val="18"/>
                  <w:szCs w:val="18"/>
                </w:rPr>
                <w:t>climber_gender</w:t>
              </w:r>
            </w:ins>
            <w:del w:id="772" w:author="Iuliia Kaymak" w:date="2024-04-21T12:32:00Z">
              <w:r w:rsidRPr="00BE17E0" w:rsidDel="00441F0F">
                <w:rPr>
                  <w:color w:val="FFFFFF" w:themeColor="background1"/>
                  <w:sz w:val="18"/>
                  <w:szCs w:val="18"/>
                </w:rPr>
                <w:delText>Field</w:delText>
              </w:r>
              <w:r w:rsidDel="00441F0F">
                <w:rPr>
                  <w:color w:val="FFFFFF" w:themeColor="background1"/>
                  <w:sz w:val="18"/>
                  <w:szCs w:val="18"/>
                </w:rPr>
                <w:delText xml:space="preserve"> name N</w:delText>
              </w:r>
            </w:del>
          </w:p>
        </w:tc>
        <w:tc>
          <w:tcPr>
            <w:tcW w:w="1418" w:type="dxa"/>
            <w:shd w:val="clear" w:color="auto" w:fill="76CDD8"/>
            <w:tcPrChange w:id="773" w:author="Iuliia Kaymak" w:date="2024-04-21T12:35:00Z">
              <w:tcPr>
                <w:tcW w:w="1418" w:type="dxa"/>
                <w:gridSpan w:val="2"/>
                <w:shd w:val="clear" w:color="auto" w:fill="76CDD8"/>
              </w:tcPr>
            </w:tcPrChange>
          </w:tcPr>
          <w:p w14:paraId="1D55CD93" w14:textId="0F47B7D7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774" w:author="Iuliia Kaymak" w:date="2024-04-21T12:33:00Z">
              <w:r w:rsidRPr="00441F0F">
                <w:rPr>
                  <w:color w:val="FFFFFF" w:themeColor="background1"/>
                  <w:sz w:val="18"/>
                  <w:szCs w:val="18"/>
                </w:rPr>
                <w:t>climber_date_of_birth</w:t>
              </w:r>
            </w:ins>
          </w:p>
        </w:tc>
        <w:tc>
          <w:tcPr>
            <w:tcW w:w="992" w:type="dxa"/>
            <w:shd w:val="clear" w:color="auto" w:fill="76CDD8"/>
            <w:tcPrChange w:id="775" w:author="Iuliia Kaymak" w:date="2024-04-21T12:35:00Z">
              <w:tcPr>
                <w:tcW w:w="4394" w:type="dxa"/>
                <w:gridSpan w:val="6"/>
                <w:shd w:val="clear" w:color="auto" w:fill="76CDD8"/>
              </w:tcPr>
            </w:tcPrChange>
          </w:tcPr>
          <w:p w14:paraId="22CA3789" w14:textId="41F80216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776" w:author="Iuliia Kaymak" w:date="2024-04-21T12:33:00Z">
              <w:r w:rsidRPr="00441F0F">
                <w:rPr>
                  <w:color w:val="FFFFFF" w:themeColor="background1"/>
                  <w:sz w:val="18"/>
                  <w:szCs w:val="18"/>
                </w:rPr>
                <w:t>climber_country</w:t>
              </w:r>
            </w:ins>
          </w:p>
        </w:tc>
        <w:tc>
          <w:tcPr>
            <w:tcW w:w="1276" w:type="dxa"/>
            <w:shd w:val="clear" w:color="auto" w:fill="76CDD8"/>
            <w:tcPrChange w:id="777" w:author="Iuliia Kaymak" w:date="2024-04-21T12:35:00Z">
              <w:tcPr>
                <w:tcW w:w="5521" w:type="dxa"/>
                <w:gridSpan w:val="7"/>
                <w:shd w:val="clear" w:color="auto" w:fill="76CDD8"/>
              </w:tcPr>
            </w:tcPrChange>
          </w:tcPr>
          <w:p w14:paraId="4C2377D4" w14:textId="6F1E4BF7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778" w:author="Iuliia Kaymak" w:date="2024-04-21T12:34:00Z">
              <w:r w:rsidRPr="00441F0F">
                <w:rPr>
                  <w:color w:val="FFFFFF" w:themeColor="background1"/>
                  <w:sz w:val="18"/>
                  <w:szCs w:val="18"/>
                </w:rPr>
                <w:t>climber_city</w:t>
              </w:r>
            </w:ins>
          </w:p>
        </w:tc>
        <w:tc>
          <w:tcPr>
            <w:tcW w:w="1559" w:type="dxa"/>
            <w:shd w:val="clear" w:color="auto" w:fill="76CDD8"/>
            <w:tcPrChange w:id="779" w:author="Iuliia Kaymak" w:date="2024-04-21T12:35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6B42F28C" w14:textId="4B81F69D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780" w:author="Iuliia Kaymak" w:date="2024-04-21T12:35:00Z">
              <w:r w:rsidRPr="00441F0F">
                <w:rPr>
                  <w:color w:val="FFFFFF" w:themeColor="background1"/>
                  <w:sz w:val="18"/>
                  <w:szCs w:val="18"/>
                </w:rPr>
                <w:t>climber_street_address</w:t>
              </w:r>
            </w:ins>
          </w:p>
        </w:tc>
        <w:tc>
          <w:tcPr>
            <w:tcW w:w="1241" w:type="dxa"/>
            <w:shd w:val="clear" w:color="auto" w:fill="76CDD8"/>
            <w:tcPrChange w:id="781" w:author="Iuliia Kaymak" w:date="2024-04-21T12:35:00Z">
              <w:tcPr>
                <w:tcW w:w="2302" w:type="dxa"/>
                <w:shd w:val="clear" w:color="auto" w:fill="76CDD8"/>
              </w:tcPr>
            </w:tcPrChange>
          </w:tcPr>
          <w:p w14:paraId="33190B17" w14:textId="44D58059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782" w:author="Iuliia Kaymak" w:date="2024-04-21T12:35:00Z">
              <w:r w:rsidRPr="00441F0F">
                <w:rPr>
                  <w:color w:val="FFFFFF" w:themeColor="background1"/>
                  <w:sz w:val="18"/>
                  <w:szCs w:val="18"/>
                </w:rPr>
                <w:t>climber_zip_code</w:t>
              </w:r>
            </w:ins>
          </w:p>
        </w:tc>
        <w:tc>
          <w:tcPr>
            <w:tcW w:w="2302" w:type="dxa"/>
            <w:shd w:val="clear" w:color="auto" w:fill="76CDD8"/>
            <w:tcPrChange w:id="783" w:author="Iuliia Kaymak" w:date="2024-04-21T12:35:00Z">
              <w:tcPr>
                <w:tcW w:w="2302" w:type="dxa"/>
                <w:shd w:val="clear" w:color="auto" w:fill="76CDD8"/>
              </w:tcPr>
            </w:tcPrChange>
          </w:tcPr>
          <w:p w14:paraId="29798A0A" w14:textId="14D9A5D7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784" w:author="Iuliia Kaymak" w:date="2024-04-21T12:35:00Z">
              <w:r w:rsidRPr="00441F0F">
                <w:rPr>
                  <w:color w:val="FFFFFF" w:themeColor="background1"/>
                  <w:sz w:val="18"/>
                  <w:szCs w:val="18"/>
                </w:rPr>
                <w:t>climber_email</w:t>
              </w:r>
            </w:ins>
          </w:p>
        </w:tc>
        <w:tc>
          <w:tcPr>
            <w:tcW w:w="1560" w:type="dxa"/>
            <w:shd w:val="clear" w:color="auto" w:fill="76CDD8"/>
            <w:tcPrChange w:id="785" w:author="Iuliia Kaymak" w:date="2024-04-21T12:35:00Z">
              <w:tcPr>
                <w:tcW w:w="2302" w:type="dxa"/>
                <w:shd w:val="clear" w:color="auto" w:fill="76CDD8"/>
              </w:tcPr>
            </w:tcPrChange>
          </w:tcPr>
          <w:p w14:paraId="4446E087" w14:textId="03683359" w:rsidR="00441F0F" w:rsidRPr="00441F0F" w:rsidRDefault="00441F0F" w:rsidP="00441F0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ins w:id="786" w:author="Iuliia Kaymak" w:date="2024-04-21T12:35:00Z">
              <w:r w:rsidRPr="00441F0F">
                <w:rPr>
                  <w:color w:val="FFFFFF" w:themeColor="background1"/>
                  <w:sz w:val="18"/>
                  <w:szCs w:val="18"/>
                </w:rPr>
                <w:t>climber_phone_num</w:t>
              </w:r>
              <w:r>
                <w:rPr>
                  <w:color w:val="FFFFFF" w:themeColor="background1"/>
                  <w:sz w:val="18"/>
                  <w:szCs w:val="18"/>
                </w:rPr>
                <w:t>ber</w:t>
              </w:r>
            </w:ins>
          </w:p>
        </w:tc>
      </w:tr>
      <w:tr w:rsidR="00441F0F" w14:paraId="675CC18D" w14:textId="6E20776D" w:rsidTr="00441F0F">
        <w:tblPrEx>
          <w:tblPrExChange w:id="787" w:author="Iuliia Kaymak" w:date="2024-04-21T12:35:00Z">
            <w:tblPrEx>
              <w:tblW w:w="17533" w:type="dxa"/>
            </w:tblPrEx>
          </w:tblPrExChange>
        </w:tblPrEx>
        <w:trPr>
          <w:trHeight w:val="432"/>
          <w:trPrChange w:id="788" w:author="Iuliia Kaymak" w:date="2024-04-21T12:35:00Z">
            <w:trPr>
              <w:gridBefore w:val="1"/>
              <w:gridAfter w:val="0"/>
              <w:trHeight w:val="432"/>
            </w:trPr>
          </w:trPrChange>
        </w:trPr>
        <w:tc>
          <w:tcPr>
            <w:tcW w:w="954" w:type="dxa"/>
            <w:tcPrChange w:id="789" w:author="Iuliia Kaymak" w:date="2024-04-21T12:35:00Z">
              <w:tcPr>
                <w:tcW w:w="954" w:type="dxa"/>
                <w:gridSpan w:val="2"/>
              </w:tcPr>
            </w:tcPrChange>
          </w:tcPr>
          <w:p w14:paraId="1865802E" w14:textId="260BE120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790" w:author="Iuliia Kaymak" w:date="2024-04-21T12:45:00Z">
                  <w:rPr/>
                </w:rPrChange>
              </w:rPr>
              <w:pPrChange w:id="791" w:author="Iuliia Kaymak" w:date="2024-04-21T12:35:00Z">
                <w:pPr>
                  <w:pStyle w:val="BodyText"/>
                </w:pPr>
              </w:pPrChange>
            </w:pPr>
            <w:r w:rsidRPr="00FD7755">
              <w:rPr>
                <w:sz w:val="16"/>
                <w:szCs w:val="16"/>
                <w:rPrChange w:id="792" w:author="Iuliia Kaymak" w:date="2024-04-21T12:45:00Z">
                  <w:rPr/>
                </w:rPrChange>
              </w:rPr>
              <w:t>1</w:t>
            </w:r>
          </w:p>
        </w:tc>
        <w:tc>
          <w:tcPr>
            <w:tcW w:w="1559" w:type="dxa"/>
            <w:tcPrChange w:id="793" w:author="Iuliia Kaymak" w:date="2024-04-21T12:35:00Z">
              <w:tcPr>
                <w:tcW w:w="1559" w:type="dxa"/>
                <w:gridSpan w:val="2"/>
              </w:tcPr>
            </w:tcPrChange>
          </w:tcPr>
          <w:p w14:paraId="08F31126" w14:textId="34517E96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794" w:author="Iuliia Kaymak" w:date="2024-04-21T12:45:00Z">
                  <w:rPr/>
                </w:rPrChange>
              </w:rPr>
              <w:pPrChange w:id="795" w:author="Iuliia Kaymak" w:date="2024-04-21T12:35:00Z">
                <w:pPr>
                  <w:pStyle w:val="BodyText"/>
                </w:pPr>
              </w:pPrChange>
            </w:pPr>
            <w:ins w:id="796" w:author="Iuliia Kaymak" w:date="2024-04-21T12:33:00Z">
              <w:r w:rsidRPr="00FD7755">
                <w:rPr>
                  <w:sz w:val="16"/>
                  <w:szCs w:val="16"/>
                  <w:rPrChange w:id="797" w:author="Iuliia Kaymak" w:date="2024-04-21T12:45:00Z">
                    <w:rPr/>
                  </w:rPrChange>
                </w:rPr>
                <w:t>John</w:t>
              </w:r>
            </w:ins>
            <w:del w:id="798" w:author="Iuliia Kaymak" w:date="2024-04-21T12:33:00Z">
              <w:r w:rsidRPr="00FD7755" w:rsidDel="00441F0F">
                <w:rPr>
                  <w:sz w:val="16"/>
                  <w:szCs w:val="16"/>
                  <w:rPrChange w:id="799" w:author="Iuliia Kaymak" w:date="2024-04-21T12:45:00Z">
                    <w:rPr/>
                  </w:rPrChange>
                </w:rPr>
                <w:delText>aaa</w:delText>
              </w:r>
            </w:del>
          </w:p>
        </w:tc>
        <w:tc>
          <w:tcPr>
            <w:tcW w:w="1276" w:type="dxa"/>
            <w:tcPrChange w:id="800" w:author="Iuliia Kaymak" w:date="2024-04-21T12:35:00Z">
              <w:tcPr>
                <w:tcW w:w="1276" w:type="dxa"/>
                <w:gridSpan w:val="2"/>
              </w:tcPr>
            </w:tcPrChange>
          </w:tcPr>
          <w:p w14:paraId="6FE58743" w14:textId="5CCB17F4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801" w:author="Iuliia Kaymak" w:date="2024-04-21T12:45:00Z">
                  <w:rPr/>
                </w:rPrChange>
              </w:rPr>
              <w:pPrChange w:id="802" w:author="Iuliia Kaymak" w:date="2024-04-21T12:35:00Z">
                <w:pPr>
                  <w:pStyle w:val="BodyText"/>
                </w:pPr>
              </w:pPrChange>
            </w:pPr>
            <w:ins w:id="803" w:author="Iuliia Kaymak" w:date="2024-04-21T12:33:00Z">
              <w:r w:rsidRPr="00FD7755">
                <w:rPr>
                  <w:sz w:val="16"/>
                  <w:szCs w:val="16"/>
                  <w:rPrChange w:id="804" w:author="Iuliia Kaymak" w:date="2024-04-21T12:45:00Z">
                    <w:rPr/>
                  </w:rPrChange>
                </w:rPr>
                <w:t>Smith</w:t>
              </w:r>
            </w:ins>
            <w:del w:id="805" w:author="Iuliia Kaymak" w:date="2024-04-21T12:33:00Z">
              <w:r w:rsidRPr="00FD7755" w:rsidDel="00441F0F">
                <w:rPr>
                  <w:sz w:val="16"/>
                  <w:szCs w:val="16"/>
                  <w:rPrChange w:id="806" w:author="Iuliia Kaymak" w:date="2024-04-21T12:45:00Z">
                    <w:rPr/>
                  </w:rPrChange>
                </w:rPr>
                <w:delText>123</w:delText>
              </w:r>
            </w:del>
          </w:p>
        </w:tc>
        <w:tc>
          <w:tcPr>
            <w:tcW w:w="992" w:type="dxa"/>
            <w:tcPrChange w:id="807" w:author="Iuliia Kaymak" w:date="2024-04-21T12:35:00Z">
              <w:tcPr>
                <w:tcW w:w="992" w:type="dxa"/>
                <w:gridSpan w:val="2"/>
              </w:tcPr>
            </w:tcPrChange>
          </w:tcPr>
          <w:p w14:paraId="538318D7" w14:textId="09C03BF6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808" w:author="Iuliia Kaymak" w:date="2024-04-21T12:45:00Z">
                  <w:rPr/>
                </w:rPrChange>
              </w:rPr>
              <w:pPrChange w:id="809" w:author="Iuliia Kaymak" w:date="2024-04-21T12:35:00Z">
                <w:pPr>
                  <w:pStyle w:val="BodyText"/>
                </w:pPr>
              </w:pPrChange>
            </w:pPr>
            <w:ins w:id="810" w:author="Iuliia Kaymak" w:date="2024-04-21T12:33:00Z">
              <w:r w:rsidRPr="00FD7755">
                <w:rPr>
                  <w:sz w:val="16"/>
                  <w:szCs w:val="16"/>
                  <w:rPrChange w:id="811" w:author="Iuliia Kaymak" w:date="2024-04-21T12:45:00Z">
                    <w:rPr/>
                  </w:rPrChange>
                </w:rPr>
                <w:t>Man</w:t>
              </w:r>
            </w:ins>
            <w:del w:id="812" w:author="Iuliia Kaymak" w:date="2024-04-21T12:33:00Z">
              <w:r w:rsidRPr="00FD7755" w:rsidDel="00441F0F">
                <w:rPr>
                  <w:sz w:val="16"/>
                  <w:szCs w:val="16"/>
                  <w:rPrChange w:id="813" w:author="Iuliia Kaymak" w:date="2024-04-21T12:45:00Z">
                    <w:rPr/>
                  </w:rPrChange>
                </w:rPr>
                <w:delText>1234</w:delText>
              </w:r>
            </w:del>
          </w:p>
        </w:tc>
        <w:tc>
          <w:tcPr>
            <w:tcW w:w="1418" w:type="dxa"/>
            <w:tcPrChange w:id="814" w:author="Iuliia Kaymak" w:date="2024-04-21T12:35:00Z">
              <w:tcPr>
                <w:tcW w:w="1418" w:type="dxa"/>
                <w:gridSpan w:val="2"/>
              </w:tcPr>
            </w:tcPrChange>
          </w:tcPr>
          <w:p w14:paraId="7477D561" w14:textId="3423040C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815" w:author="Iuliia Kaymak" w:date="2024-04-21T12:45:00Z">
                  <w:rPr/>
                </w:rPrChange>
              </w:rPr>
              <w:pPrChange w:id="816" w:author="Iuliia Kaymak" w:date="2024-04-21T12:35:00Z">
                <w:pPr>
                  <w:pStyle w:val="BodyText"/>
                </w:pPr>
              </w:pPrChange>
            </w:pPr>
            <w:ins w:id="817" w:author="Iuliia Kaymak" w:date="2024-04-21T12:36:00Z">
              <w:r w:rsidRPr="00FD7755">
                <w:rPr>
                  <w:sz w:val="16"/>
                  <w:szCs w:val="16"/>
                  <w:rPrChange w:id="818" w:author="Iuliia Kaymak" w:date="2024-04-21T12:45:00Z">
                    <w:rPr/>
                  </w:rPrChange>
                </w:rPr>
                <w:t>23/01/1996</w:t>
              </w:r>
            </w:ins>
          </w:p>
        </w:tc>
        <w:tc>
          <w:tcPr>
            <w:tcW w:w="992" w:type="dxa"/>
            <w:tcPrChange w:id="819" w:author="Iuliia Kaymak" w:date="2024-04-21T12:35:00Z">
              <w:tcPr>
                <w:tcW w:w="992" w:type="dxa"/>
                <w:gridSpan w:val="2"/>
              </w:tcPr>
            </w:tcPrChange>
          </w:tcPr>
          <w:p w14:paraId="0C9DBA48" w14:textId="412F82C3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820" w:author="Iuliia Kaymak" w:date="2024-04-21T12:45:00Z">
                  <w:rPr/>
                </w:rPrChange>
              </w:rPr>
              <w:pPrChange w:id="821" w:author="Iuliia Kaymak" w:date="2024-04-21T12:35:00Z">
                <w:pPr>
                  <w:pStyle w:val="BodyText"/>
                </w:pPr>
              </w:pPrChange>
            </w:pPr>
            <w:ins w:id="822" w:author="Iuliia Kaymak" w:date="2024-04-21T12:36:00Z">
              <w:r w:rsidRPr="00FD7755">
                <w:rPr>
                  <w:sz w:val="16"/>
                  <w:szCs w:val="16"/>
                  <w:rPrChange w:id="823" w:author="Iuliia Kaymak" w:date="2024-04-21T12:45:00Z">
                    <w:rPr/>
                  </w:rPrChange>
                </w:rPr>
                <w:t>USA</w:t>
              </w:r>
            </w:ins>
          </w:p>
        </w:tc>
        <w:tc>
          <w:tcPr>
            <w:tcW w:w="1276" w:type="dxa"/>
            <w:tcPrChange w:id="824" w:author="Iuliia Kaymak" w:date="2024-04-21T12:35:00Z">
              <w:tcPr>
                <w:tcW w:w="1134" w:type="dxa"/>
                <w:gridSpan w:val="2"/>
              </w:tcPr>
            </w:tcPrChange>
          </w:tcPr>
          <w:p w14:paraId="58E69F9A" w14:textId="042A7BC2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825" w:author="Iuliia Kaymak" w:date="2024-04-21T12:45:00Z">
                  <w:rPr/>
                </w:rPrChange>
              </w:rPr>
              <w:pPrChange w:id="826" w:author="Iuliia Kaymak" w:date="2024-04-21T12:35:00Z">
                <w:pPr>
                  <w:pStyle w:val="BodyText"/>
                </w:pPr>
              </w:pPrChange>
            </w:pPr>
            <w:ins w:id="827" w:author="Iuliia Kaymak" w:date="2024-04-21T12:36:00Z">
              <w:r w:rsidRPr="00FD7755">
                <w:rPr>
                  <w:sz w:val="16"/>
                  <w:szCs w:val="16"/>
                  <w:rPrChange w:id="828" w:author="Iuliia Kaymak" w:date="2024-04-21T12:45:00Z">
                    <w:rPr/>
                  </w:rPrChange>
                </w:rPr>
                <w:t>Dallas</w:t>
              </w:r>
            </w:ins>
          </w:p>
        </w:tc>
        <w:tc>
          <w:tcPr>
            <w:tcW w:w="1559" w:type="dxa"/>
            <w:tcPrChange w:id="829" w:author="Iuliia Kaymak" w:date="2024-04-21T12:35:00Z">
              <w:tcPr>
                <w:tcW w:w="2302" w:type="dxa"/>
                <w:gridSpan w:val="3"/>
              </w:tcPr>
            </w:tcPrChange>
          </w:tcPr>
          <w:p w14:paraId="343F646C" w14:textId="27EE0185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830" w:author="Iuliia Kaymak" w:date="2024-04-21T12:45:00Z">
                  <w:rPr/>
                </w:rPrChange>
              </w:rPr>
              <w:pPrChange w:id="831" w:author="Iuliia Kaymak" w:date="2024-04-21T12:35:00Z">
                <w:pPr>
                  <w:pStyle w:val="BodyText"/>
                </w:pPr>
              </w:pPrChange>
            </w:pPr>
            <w:ins w:id="832" w:author="Iuliia Kaymak" w:date="2024-04-21T12:36:00Z">
              <w:r w:rsidRPr="00FD7755">
                <w:rPr>
                  <w:sz w:val="16"/>
                  <w:szCs w:val="16"/>
                  <w:rPrChange w:id="833" w:author="Iuliia Kaymak" w:date="2024-04-21T12:45:00Z">
                    <w:rPr/>
                  </w:rPrChange>
                </w:rPr>
                <w:t>720 W Mockingbird Ln</w:t>
              </w:r>
            </w:ins>
          </w:p>
        </w:tc>
        <w:tc>
          <w:tcPr>
            <w:tcW w:w="1241" w:type="dxa"/>
            <w:tcPrChange w:id="834" w:author="Iuliia Kaymak" w:date="2024-04-21T12:35:00Z">
              <w:tcPr>
                <w:tcW w:w="2302" w:type="dxa"/>
                <w:gridSpan w:val="2"/>
              </w:tcPr>
            </w:tcPrChange>
          </w:tcPr>
          <w:p w14:paraId="291F70B9" w14:textId="166B61BF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835" w:author="Iuliia Kaymak" w:date="2024-04-21T12:45:00Z">
                  <w:rPr/>
                </w:rPrChange>
              </w:rPr>
              <w:pPrChange w:id="836" w:author="Iuliia Kaymak" w:date="2024-04-21T12:35:00Z">
                <w:pPr>
                  <w:pStyle w:val="BodyText"/>
                </w:pPr>
              </w:pPrChange>
            </w:pPr>
            <w:ins w:id="837" w:author="Iuliia Kaymak" w:date="2024-04-21T12:36:00Z">
              <w:r w:rsidRPr="00FD7755">
                <w:rPr>
                  <w:sz w:val="16"/>
                  <w:szCs w:val="16"/>
                  <w:rPrChange w:id="838" w:author="Iuliia Kaymak" w:date="2024-04-21T12:45:00Z">
                    <w:rPr/>
                  </w:rPrChange>
                </w:rPr>
                <w:t>75247</w:t>
              </w:r>
            </w:ins>
          </w:p>
        </w:tc>
        <w:tc>
          <w:tcPr>
            <w:tcW w:w="2302" w:type="dxa"/>
            <w:tcPrChange w:id="839" w:author="Iuliia Kaymak" w:date="2024-04-21T12:35:00Z">
              <w:tcPr>
                <w:tcW w:w="2302" w:type="dxa"/>
                <w:gridSpan w:val="3"/>
              </w:tcPr>
            </w:tcPrChange>
          </w:tcPr>
          <w:p w14:paraId="4CE13BEB" w14:textId="6CE522C9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840" w:author="Iuliia Kaymak" w:date="2024-04-21T12:45:00Z">
                  <w:rPr/>
                </w:rPrChange>
              </w:rPr>
              <w:pPrChange w:id="841" w:author="Iuliia Kaymak" w:date="2024-04-21T12:35:00Z">
                <w:pPr>
                  <w:pStyle w:val="BodyText"/>
                </w:pPr>
              </w:pPrChange>
            </w:pPr>
            <w:ins w:id="842" w:author="Iuliia Kaymak" w:date="2024-04-21T12:36:00Z">
              <w:r w:rsidRPr="00FD7755">
                <w:rPr>
                  <w:sz w:val="16"/>
                  <w:szCs w:val="16"/>
                  <w:rPrChange w:id="843" w:author="Iuliia Kaymak" w:date="2024-04-21T12:45:00Z">
                    <w:rPr/>
                  </w:rPrChange>
                </w:rPr>
                <w:t>john.smith@gmail.com</w:t>
              </w:r>
            </w:ins>
          </w:p>
        </w:tc>
        <w:tc>
          <w:tcPr>
            <w:tcW w:w="1560" w:type="dxa"/>
            <w:tcPrChange w:id="844" w:author="Iuliia Kaymak" w:date="2024-04-21T12:35:00Z">
              <w:tcPr>
                <w:tcW w:w="2302" w:type="dxa"/>
                <w:gridSpan w:val="2"/>
              </w:tcPr>
            </w:tcPrChange>
          </w:tcPr>
          <w:p w14:paraId="6E928F60" w14:textId="5737C17E" w:rsidR="00441F0F" w:rsidRPr="00FD7755" w:rsidRDefault="00441F0F">
            <w:pPr>
              <w:pStyle w:val="BodyText"/>
              <w:jc w:val="center"/>
              <w:rPr>
                <w:sz w:val="16"/>
                <w:szCs w:val="16"/>
                <w:rPrChange w:id="845" w:author="Iuliia Kaymak" w:date="2024-04-21T12:45:00Z">
                  <w:rPr/>
                </w:rPrChange>
              </w:rPr>
              <w:pPrChange w:id="846" w:author="Iuliia Kaymak" w:date="2024-04-21T12:37:00Z">
                <w:pPr>
                  <w:pStyle w:val="BodyText"/>
                </w:pPr>
              </w:pPrChange>
            </w:pPr>
            <w:ins w:id="847" w:author="Iuliia Kaymak" w:date="2024-04-21T12:36:00Z">
              <w:r w:rsidRPr="00FD7755">
                <w:rPr>
                  <w:sz w:val="16"/>
                  <w:szCs w:val="16"/>
                  <w:rPrChange w:id="848" w:author="Iuliia Kaymak" w:date="2024-04-21T12:45:00Z">
                    <w:rPr/>
                  </w:rPrChange>
                </w:rPr>
                <w:t>+12146880800</w:t>
              </w:r>
            </w:ins>
          </w:p>
        </w:tc>
      </w:tr>
      <w:tr w:rsidR="00441F0F" w14:paraId="59B096B6" w14:textId="77777777" w:rsidTr="00441F0F">
        <w:trPr>
          <w:trHeight w:val="432"/>
        </w:trPr>
        <w:tc>
          <w:tcPr>
            <w:tcW w:w="954" w:type="dxa"/>
          </w:tcPr>
          <w:p w14:paraId="7D257EBA" w14:textId="487F7FF7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49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50" w:author="Iuliia Kaymak" w:date="2024-04-21T12:45:00Z">
                  <w:rPr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1559" w:type="dxa"/>
          </w:tcPr>
          <w:p w14:paraId="227B9537" w14:textId="1559B42E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51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52" w:author="Iuliia Kaymak" w:date="2024-04-21T12:45:00Z">
                  <w:rPr>
                    <w:sz w:val="18"/>
                    <w:szCs w:val="18"/>
                  </w:rPr>
                </w:rPrChange>
              </w:rPr>
              <w:t>Jenny</w:t>
            </w:r>
          </w:p>
        </w:tc>
        <w:tc>
          <w:tcPr>
            <w:tcW w:w="1276" w:type="dxa"/>
          </w:tcPr>
          <w:p w14:paraId="7A182B54" w14:textId="220A83EC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53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54" w:author="Iuliia Kaymak" w:date="2024-04-21T12:45:00Z">
                  <w:rPr>
                    <w:sz w:val="18"/>
                    <w:szCs w:val="18"/>
                  </w:rPr>
                </w:rPrChange>
              </w:rPr>
              <w:t>Ferguisson</w:t>
            </w:r>
          </w:p>
        </w:tc>
        <w:tc>
          <w:tcPr>
            <w:tcW w:w="992" w:type="dxa"/>
          </w:tcPr>
          <w:p w14:paraId="0C43393E" w14:textId="4170B58F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55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56" w:author="Iuliia Kaymak" w:date="2024-04-21T12:45:00Z">
                  <w:rPr>
                    <w:sz w:val="18"/>
                    <w:szCs w:val="18"/>
                  </w:rPr>
                </w:rPrChange>
              </w:rPr>
              <w:t>Woman</w:t>
            </w:r>
          </w:p>
        </w:tc>
        <w:tc>
          <w:tcPr>
            <w:tcW w:w="1418" w:type="dxa"/>
          </w:tcPr>
          <w:p w14:paraId="09F7BF97" w14:textId="086CBF21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57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58" w:author="Iuliia Kaymak" w:date="2024-04-21T12:45:00Z">
                  <w:rPr>
                    <w:sz w:val="18"/>
                    <w:szCs w:val="18"/>
                  </w:rPr>
                </w:rPrChange>
              </w:rPr>
              <w:t>31/03/1985</w:t>
            </w:r>
          </w:p>
        </w:tc>
        <w:tc>
          <w:tcPr>
            <w:tcW w:w="992" w:type="dxa"/>
          </w:tcPr>
          <w:p w14:paraId="007DC2F3" w14:textId="4A429BE1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59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60" w:author="Iuliia Kaymak" w:date="2024-04-21T12:45:00Z">
                  <w:rPr>
                    <w:sz w:val="18"/>
                    <w:szCs w:val="18"/>
                  </w:rPr>
                </w:rPrChange>
              </w:rPr>
              <w:t>Sweden</w:t>
            </w:r>
          </w:p>
        </w:tc>
        <w:tc>
          <w:tcPr>
            <w:tcW w:w="1276" w:type="dxa"/>
          </w:tcPr>
          <w:p w14:paraId="73AC9581" w14:textId="5D452B7C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61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62" w:author="Iuliia Kaymak" w:date="2024-04-21T12:45:00Z">
                  <w:rPr>
                    <w:sz w:val="18"/>
                    <w:szCs w:val="18"/>
                  </w:rPr>
                </w:rPrChange>
              </w:rPr>
              <w:t>Stockholm</w:t>
            </w:r>
          </w:p>
        </w:tc>
        <w:tc>
          <w:tcPr>
            <w:tcW w:w="1559" w:type="dxa"/>
          </w:tcPr>
          <w:p w14:paraId="3EF05CAB" w14:textId="27379B26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63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64" w:author="Iuliia Kaymak" w:date="2024-04-21T12:45:00Z">
                  <w:rPr>
                    <w:sz w:val="18"/>
                    <w:szCs w:val="18"/>
                  </w:rPr>
                </w:rPrChange>
              </w:rPr>
              <w:t>Bryggargatan 10</w:t>
            </w:r>
          </w:p>
        </w:tc>
        <w:tc>
          <w:tcPr>
            <w:tcW w:w="1241" w:type="dxa"/>
          </w:tcPr>
          <w:p w14:paraId="261FD33B" w14:textId="3B6F724B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65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66" w:author="Iuliia Kaymak" w:date="2024-04-21T12:45:00Z">
                  <w:rPr>
                    <w:sz w:val="18"/>
                    <w:szCs w:val="18"/>
                  </w:rPr>
                </w:rPrChange>
              </w:rPr>
              <w:t>11121</w:t>
            </w:r>
          </w:p>
        </w:tc>
        <w:tc>
          <w:tcPr>
            <w:tcW w:w="2302" w:type="dxa"/>
          </w:tcPr>
          <w:p w14:paraId="2DF7405F" w14:textId="7E5B4133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67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68" w:author="Iuliia Kaymak" w:date="2024-04-21T12:45:00Z">
                  <w:rPr>
                    <w:sz w:val="18"/>
                    <w:szCs w:val="18"/>
                  </w:rPr>
                </w:rPrChange>
              </w:rPr>
              <w:t>jenny_ferg01@gmail.com</w:t>
            </w:r>
          </w:p>
        </w:tc>
        <w:tc>
          <w:tcPr>
            <w:tcW w:w="1560" w:type="dxa"/>
          </w:tcPr>
          <w:p w14:paraId="016D505C" w14:textId="3C7473E3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69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70" w:author="Iuliia Kaymak" w:date="2024-04-21T12:45:00Z">
                  <w:rPr>
                    <w:sz w:val="18"/>
                    <w:szCs w:val="18"/>
                  </w:rPr>
                </w:rPrChange>
              </w:rPr>
              <w:t>+46735908857</w:t>
            </w:r>
          </w:p>
        </w:tc>
      </w:tr>
      <w:tr w:rsidR="00441F0F" w14:paraId="3EFA4F06" w14:textId="77777777" w:rsidTr="00441F0F">
        <w:trPr>
          <w:trHeight w:val="432"/>
        </w:trPr>
        <w:tc>
          <w:tcPr>
            <w:tcW w:w="954" w:type="dxa"/>
          </w:tcPr>
          <w:p w14:paraId="5A7411E7" w14:textId="4FE80517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71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72" w:author="Iuliia Kaymak" w:date="2024-04-21T12:45:00Z">
                  <w:rPr>
                    <w:sz w:val="18"/>
                    <w:szCs w:val="18"/>
                  </w:rPr>
                </w:rPrChange>
              </w:rPr>
              <w:lastRenderedPageBreak/>
              <w:t>3</w:t>
            </w:r>
          </w:p>
        </w:tc>
        <w:tc>
          <w:tcPr>
            <w:tcW w:w="1559" w:type="dxa"/>
          </w:tcPr>
          <w:p w14:paraId="31DFA103" w14:textId="779A66C7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73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74" w:author="Iuliia Kaymak" w:date="2024-04-21T12:45:00Z">
                  <w:rPr>
                    <w:sz w:val="18"/>
                    <w:szCs w:val="18"/>
                  </w:rPr>
                </w:rPrChange>
              </w:rPr>
              <w:t>Polly</w:t>
            </w:r>
          </w:p>
        </w:tc>
        <w:tc>
          <w:tcPr>
            <w:tcW w:w="1276" w:type="dxa"/>
          </w:tcPr>
          <w:p w14:paraId="6B30BE9D" w14:textId="7929989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75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76" w:author="Iuliia Kaymak" w:date="2024-04-21T12:45:00Z">
                  <w:rPr>
                    <w:sz w:val="18"/>
                    <w:szCs w:val="18"/>
                  </w:rPr>
                </w:rPrChange>
              </w:rPr>
              <w:t>Miller</w:t>
            </w:r>
          </w:p>
        </w:tc>
        <w:tc>
          <w:tcPr>
            <w:tcW w:w="992" w:type="dxa"/>
          </w:tcPr>
          <w:p w14:paraId="480D74A9" w14:textId="6F558CB9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77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78" w:author="Iuliia Kaymak" w:date="2024-04-21T12:45:00Z">
                  <w:rPr>
                    <w:sz w:val="18"/>
                    <w:szCs w:val="18"/>
                  </w:rPr>
                </w:rPrChange>
              </w:rPr>
              <w:t>Non-Binary</w:t>
            </w:r>
          </w:p>
        </w:tc>
        <w:tc>
          <w:tcPr>
            <w:tcW w:w="1418" w:type="dxa"/>
          </w:tcPr>
          <w:p w14:paraId="47415953" w14:textId="245F97F1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79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80" w:author="Iuliia Kaymak" w:date="2024-04-21T12:45:00Z">
                  <w:rPr>
                    <w:sz w:val="18"/>
                    <w:szCs w:val="18"/>
                  </w:rPr>
                </w:rPrChange>
              </w:rPr>
              <w:t>13/12/2004</w:t>
            </w:r>
          </w:p>
        </w:tc>
        <w:tc>
          <w:tcPr>
            <w:tcW w:w="992" w:type="dxa"/>
          </w:tcPr>
          <w:p w14:paraId="310CAE81" w14:textId="3E40FE23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81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82" w:author="Iuliia Kaymak" w:date="2024-04-21T12:45:00Z">
                  <w:rPr>
                    <w:sz w:val="18"/>
                    <w:szCs w:val="18"/>
                  </w:rPr>
                </w:rPrChange>
              </w:rPr>
              <w:t>Germany</w:t>
            </w:r>
          </w:p>
        </w:tc>
        <w:tc>
          <w:tcPr>
            <w:tcW w:w="1276" w:type="dxa"/>
          </w:tcPr>
          <w:p w14:paraId="4E8F4D2D" w14:textId="6D873C5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83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84" w:author="Iuliia Kaymak" w:date="2024-04-21T12:45:00Z">
                  <w:rPr>
                    <w:sz w:val="18"/>
                    <w:szCs w:val="18"/>
                  </w:rPr>
                </w:rPrChange>
              </w:rPr>
              <w:t>Munich</w:t>
            </w:r>
          </w:p>
        </w:tc>
        <w:tc>
          <w:tcPr>
            <w:tcW w:w="1559" w:type="dxa"/>
          </w:tcPr>
          <w:p w14:paraId="6A9087AB" w14:textId="21440E6C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85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86" w:author="Iuliia Kaymak" w:date="2024-04-21T12:45:00Z">
                  <w:rPr>
                    <w:sz w:val="18"/>
                    <w:szCs w:val="18"/>
                  </w:rPr>
                </w:rPrChange>
              </w:rPr>
              <w:t>Blumenstraße 4</w:t>
            </w:r>
          </w:p>
        </w:tc>
        <w:tc>
          <w:tcPr>
            <w:tcW w:w="1241" w:type="dxa"/>
          </w:tcPr>
          <w:p w14:paraId="45B1A089" w14:textId="557B89A1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87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88" w:author="Iuliia Kaymak" w:date="2024-04-21T12:45:00Z">
                  <w:rPr>
                    <w:sz w:val="18"/>
                    <w:szCs w:val="18"/>
                  </w:rPr>
                </w:rPrChange>
              </w:rPr>
              <w:t>80331</w:t>
            </w:r>
          </w:p>
        </w:tc>
        <w:tc>
          <w:tcPr>
            <w:tcW w:w="2302" w:type="dxa"/>
          </w:tcPr>
          <w:p w14:paraId="4A687372" w14:textId="566DED05" w:rsidR="00441F0F" w:rsidRPr="00FD7755" w:rsidRDefault="00FD7755" w:rsidP="00441F0F">
            <w:pPr>
              <w:pStyle w:val="BodyText"/>
              <w:jc w:val="center"/>
              <w:rPr>
                <w:sz w:val="16"/>
                <w:szCs w:val="16"/>
                <w:rPrChange w:id="889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90" w:author="Iuliia Kaymak" w:date="2024-04-21T12:45:00Z">
                  <w:rPr>
                    <w:sz w:val="18"/>
                    <w:szCs w:val="18"/>
                  </w:rPr>
                </w:rPrChange>
              </w:rPr>
              <w:t>polly_molly@icloud.com</w:t>
            </w:r>
          </w:p>
        </w:tc>
        <w:tc>
          <w:tcPr>
            <w:tcW w:w="1560" w:type="dxa"/>
          </w:tcPr>
          <w:p w14:paraId="2421C7CA" w14:textId="69077857" w:rsidR="00441F0F" w:rsidRPr="00FD7755" w:rsidRDefault="00FD7755" w:rsidP="00441F0F">
            <w:pPr>
              <w:pStyle w:val="BodyText"/>
              <w:jc w:val="center"/>
              <w:rPr>
                <w:sz w:val="16"/>
                <w:szCs w:val="16"/>
                <w:rPrChange w:id="891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92" w:author="Iuliia Kaymak" w:date="2024-04-21T12:45:00Z">
                  <w:rPr>
                    <w:sz w:val="18"/>
                    <w:szCs w:val="18"/>
                  </w:rPr>
                </w:rPrChange>
              </w:rPr>
              <w:t>+4989592122</w:t>
            </w:r>
          </w:p>
        </w:tc>
      </w:tr>
      <w:tr w:rsidR="00441F0F" w14:paraId="3692105C" w14:textId="77777777" w:rsidTr="00441F0F">
        <w:trPr>
          <w:trHeight w:val="432"/>
        </w:trPr>
        <w:tc>
          <w:tcPr>
            <w:tcW w:w="954" w:type="dxa"/>
          </w:tcPr>
          <w:p w14:paraId="56BC5636" w14:textId="47025337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93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94" w:author="Iuliia Kaymak" w:date="2024-04-21T12:45:00Z">
                  <w:rPr>
                    <w:sz w:val="18"/>
                    <w:szCs w:val="18"/>
                  </w:rPr>
                </w:rPrChange>
              </w:rPr>
              <w:t>4</w:t>
            </w:r>
          </w:p>
        </w:tc>
        <w:tc>
          <w:tcPr>
            <w:tcW w:w="1559" w:type="dxa"/>
          </w:tcPr>
          <w:p w14:paraId="124435FA" w14:textId="26A5B66D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95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96" w:author="Iuliia Kaymak" w:date="2024-04-21T12:45:00Z">
                  <w:rPr>
                    <w:sz w:val="18"/>
                    <w:szCs w:val="18"/>
                  </w:rPr>
                </w:rPrChange>
              </w:rPr>
              <w:t>Sergei</w:t>
            </w:r>
          </w:p>
        </w:tc>
        <w:tc>
          <w:tcPr>
            <w:tcW w:w="1276" w:type="dxa"/>
          </w:tcPr>
          <w:p w14:paraId="5DD781EC" w14:textId="585E868B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97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898" w:author="Iuliia Kaymak" w:date="2024-04-21T12:45:00Z">
                  <w:rPr>
                    <w:sz w:val="18"/>
                    <w:szCs w:val="18"/>
                  </w:rPr>
                </w:rPrChange>
              </w:rPr>
              <w:t>Mikhailov</w:t>
            </w:r>
          </w:p>
        </w:tc>
        <w:tc>
          <w:tcPr>
            <w:tcW w:w="992" w:type="dxa"/>
          </w:tcPr>
          <w:p w14:paraId="2FA02D3A" w14:textId="41FFF482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899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00" w:author="Iuliia Kaymak" w:date="2024-04-21T12:45:00Z">
                  <w:rPr>
                    <w:sz w:val="18"/>
                    <w:szCs w:val="18"/>
                  </w:rPr>
                </w:rPrChange>
              </w:rPr>
              <w:t>Man</w:t>
            </w:r>
          </w:p>
        </w:tc>
        <w:tc>
          <w:tcPr>
            <w:tcW w:w="1418" w:type="dxa"/>
          </w:tcPr>
          <w:p w14:paraId="2EF3D287" w14:textId="63E91DAC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01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02" w:author="Iuliia Kaymak" w:date="2024-04-21T12:45:00Z">
                  <w:rPr>
                    <w:sz w:val="18"/>
                    <w:szCs w:val="18"/>
                  </w:rPr>
                </w:rPrChange>
              </w:rPr>
              <w:t>01/01/1990</w:t>
            </w:r>
          </w:p>
        </w:tc>
        <w:tc>
          <w:tcPr>
            <w:tcW w:w="992" w:type="dxa"/>
          </w:tcPr>
          <w:p w14:paraId="5AE05152" w14:textId="4E1D92F2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03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04" w:author="Iuliia Kaymak" w:date="2024-04-21T12:45:00Z">
                  <w:rPr>
                    <w:sz w:val="18"/>
                    <w:szCs w:val="18"/>
                  </w:rPr>
                </w:rPrChange>
              </w:rPr>
              <w:t>Russia</w:t>
            </w:r>
          </w:p>
        </w:tc>
        <w:tc>
          <w:tcPr>
            <w:tcW w:w="1276" w:type="dxa"/>
          </w:tcPr>
          <w:p w14:paraId="6A9C8D2E" w14:textId="23E99E17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05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06" w:author="Iuliia Kaymak" w:date="2024-04-21T12:45:00Z">
                  <w:rPr>
                    <w:sz w:val="18"/>
                    <w:szCs w:val="18"/>
                  </w:rPr>
                </w:rPrChange>
              </w:rPr>
              <w:t>Moscow</w:t>
            </w:r>
          </w:p>
        </w:tc>
        <w:tc>
          <w:tcPr>
            <w:tcW w:w="1559" w:type="dxa"/>
          </w:tcPr>
          <w:p w14:paraId="12E1081D" w14:textId="419A4019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07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08" w:author="Iuliia Kaymak" w:date="2024-04-21T12:45:00Z">
                  <w:rPr>
                    <w:sz w:val="18"/>
                    <w:szCs w:val="18"/>
                  </w:rPr>
                </w:rPrChange>
              </w:rPr>
              <w:t>Ulitsa Arhitektora Schuseva 1</w:t>
            </w:r>
          </w:p>
        </w:tc>
        <w:tc>
          <w:tcPr>
            <w:tcW w:w="1241" w:type="dxa"/>
          </w:tcPr>
          <w:p w14:paraId="5E00F150" w14:textId="4D1DB00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09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10" w:author="Iuliia Kaymak" w:date="2024-04-21T12:45:00Z">
                  <w:rPr>
                    <w:sz w:val="18"/>
                    <w:szCs w:val="18"/>
                  </w:rPr>
                </w:rPrChange>
              </w:rPr>
              <w:t>115432</w:t>
            </w:r>
          </w:p>
        </w:tc>
        <w:tc>
          <w:tcPr>
            <w:tcW w:w="2302" w:type="dxa"/>
          </w:tcPr>
          <w:p w14:paraId="65366D6A" w14:textId="4882C991" w:rsidR="00441F0F" w:rsidRPr="00FD7755" w:rsidRDefault="00FD7755" w:rsidP="00441F0F">
            <w:pPr>
              <w:pStyle w:val="BodyText"/>
              <w:jc w:val="center"/>
              <w:rPr>
                <w:sz w:val="16"/>
                <w:szCs w:val="16"/>
                <w:rPrChange w:id="911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12" w:author="Iuliia Kaymak" w:date="2024-04-21T12:45:00Z">
                  <w:rPr>
                    <w:sz w:val="18"/>
                    <w:szCs w:val="18"/>
                  </w:rPr>
                </w:rPrChange>
              </w:rPr>
              <w:t>serg_m010190@mail.ru</w:t>
            </w:r>
          </w:p>
        </w:tc>
        <w:tc>
          <w:tcPr>
            <w:tcW w:w="1560" w:type="dxa"/>
          </w:tcPr>
          <w:p w14:paraId="101616A5" w14:textId="77777777" w:rsidR="00FD7755" w:rsidRPr="00FD7755" w:rsidRDefault="00FD7755" w:rsidP="00FD7755">
            <w:pPr>
              <w:pStyle w:val="BodyText"/>
              <w:jc w:val="center"/>
              <w:rPr>
                <w:sz w:val="16"/>
                <w:szCs w:val="16"/>
                <w:rPrChange w:id="913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14" w:author="Iuliia Kaymak" w:date="2024-04-21T12:45:00Z">
                  <w:rPr>
                    <w:sz w:val="18"/>
                    <w:szCs w:val="18"/>
                  </w:rPr>
                </w:rPrChange>
              </w:rPr>
              <w:t>+79993456782</w:t>
            </w:r>
          </w:p>
          <w:p w14:paraId="7410762A" w14:textId="121AC5FC" w:rsidR="00441F0F" w:rsidRPr="00FD7755" w:rsidRDefault="00441F0F" w:rsidP="00FD7755">
            <w:pPr>
              <w:pStyle w:val="BodyText"/>
              <w:jc w:val="center"/>
              <w:rPr>
                <w:sz w:val="16"/>
                <w:szCs w:val="16"/>
                <w:rPrChange w:id="915" w:author="Iuliia Kaymak" w:date="2024-04-21T12:45:00Z">
                  <w:rPr>
                    <w:sz w:val="18"/>
                    <w:szCs w:val="18"/>
                  </w:rPr>
                </w:rPrChange>
              </w:rPr>
            </w:pPr>
          </w:p>
        </w:tc>
      </w:tr>
      <w:tr w:rsidR="00441F0F" w14:paraId="7AC50984" w14:textId="77777777" w:rsidTr="00441F0F">
        <w:trPr>
          <w:trHeight w:val="432"/>
        </w:trPr>
        <w:tc>
          <w:tcPr>
            <w:tcW w:w="954" w:type="dxa"/>
          </w:tcPr>
          <w:p w14:paraId="55425641" w14:textId="53C75B19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16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17" w:author="Iuliia Kaymak" w:date="2024-04-21T12:45:00Z">
                  <w:rPr>
                    <w:sz w:val="18"/>
                    <w:szCs w:val="18"/>
                  </w:rPr>
                </w:rPrChange>
              </w:rPr>
              <w:t>5</w:t>
            </w:r>
          </w:p>
        </w:tc>
        <w:tc>
          <w:tcPr>
            <w:tcW w:w="1559" w:type="dxa"/>
          </w:tcPr>
          <w:p w14:paraId="6CF3D84C" w14:textId="70C3CB7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18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19" w:author="Iuliia Kaymak" w:date="2024-04-21T12:45:00Z">
                  <w:rPr>
                    <w:sz w:val="18"/>
                    <w:szCs w:val="18"/>
                  </w:rPr>
                </w:rPrChange>
              </w:rPr>
              <w:t>Ozan</w:t>
            </w:r>
          </w:p>
        </w:tc>
        <w:tc>
          <w:tcPr>
            <w:tcW w:w="1276" w:type="dxa"/>
          </w:tcPr>
          <w:p w14:paraId="61BDCFE5" w14:textId="4C69BEC8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20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21" w:author="Iuliia Kaymak" w:date="2024-04-21T12:45:00Z">
                  <w:rPr>
                    <w:sz w:val="18"/>
                    <w:szCs w:val="18"/>
                  </w:rPr>
                </w:rPrChange>
              </w:rPr>
              <w:t>Nigde</w:t>
            </w:r>
          </w:p>
        </w:tc>
        <w:tc>
          <w:tcPr>
            <w:tcW w:w="992" w:type="dxa"/>
          </w:tcPr>
          <w:p w14:paraId="49DD80CC" w14:textId="44267A4D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22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23" w:author="Iuliia Kaymak" w:date="2024-04-21T12:45:00Z">
                  <w:rPr>
                    <w:sz w:val="18"/>
                    <w:szCs w:val="18"/>
                  </w:rPr>
                </w:rPrChange>
              </w:rPr>
              <w:t>Man</w:t>
            </w:r>
          </w:p>
        </w:tc>
        <w:tc>
          <w:tcPr>
            <w:tcW w:w="1418" w:type="dxa"/>
          </w:tcPr>
          <w:p w14:paraId="51A2EE92" w14:textId="374A72FF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24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25" w:author="Iuliia Kaymak" w:date="2024-04-21T12:45:00Z">
                  <w:rPr>
                    <w:sz w:val="18"/>
                    <w:szCs w:val="18"/>
                  </w:rPr>
                </w:rPrChange>
              </w:rPr>
              <w:t>12/12/2001</w:t>
            </w:r>
          </w:p>
        </w:tc>
        <w:tc>
          <w:tcPr>
            <w:tcW w:w="992" w:type="dxa"/>
          </w:tcPr>
          <w:p w14:paraId="72A7366C" w14:textId="07CB90C1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26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27" w:author="Iuliia Kaymak" w:date="2024-04-21T12:45:00Z">
                  <w:rPr>
                    <w:sz w:val="18"/>
                    <w:szCs w:val="18"/>
                  </w:rPr>
                </w:rPrChange>
              </w:rPr>
              <w:t>Türkiye</w:t>
            </w:r>
          </w:p>
        </w:tc>
        <w:tc>
          <w:tcPr>
            <w:tcW w:w="1276" w:type="dxa"/>
          </w:tcPr>
          <w:p w14:paraId="13DFAFD8" w14:textId="3B89D38C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28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29" w:author="Iuliia Kaymak" w:date="2024-04-21T12:45:00Z">
                  <w:rPr>
                    <w:sz w:val="18"/>
                    <w:szCs w:val="18"/>
                  </w:rPr>
                </w:rPrChange>
              </w:rPr>
              <w:t>Istanbul</w:t>
            </w:r>
          </w:p>
        </w:tc>
        <w:tc>
          <w:tcPr>
            <w:tcW w:w="1559" w:type="dxa"/>
          </w:tcPr>
          <w:p w14:paraId="0769A672" w14:textId="6A5F4A8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30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31" w:author="Iuliia Kaymak" w:date="2024-04-21T12:45:00Z">
                  <w:rPr>
                    <w:sz w:val="18"/>
                    <w:szCs w:val="18"/>
                  </w:rPr>
                </w:rPrChange>
              </w:rPr>
              <w:t>İnonu Cd. 83A</w:t>
            </w:r>
          </w:p>
        </w:tc>
        <w:tc>
          <w:tcPr>
            <w:tcW w:w="1241" w:type="dxa"/>
          </w:tcPr>
          <w:p w14:paraId="7B2326FF" w14:textId="18209D8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32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33" w:author="Iuliia Kaymak" w:date="2024-04-21T12:45:00Z">
                  <w:rPr>
                    <w:sz w:val="18"/>
                    <w:szCs w:val="18"/>
                  </w:rPr>
                </w:rPrChange>
              </w:rPr>
              <w:t>34381</w:t>
            </w:r>
          </w:p>
        </w:tc>
        <w:tc>
          <w:tcPr>
            <w:tcW w:w="2302" w:type="dxa"/>
          </w:tcPr>
          <w:p w14:paraId="0E9BFEB3" w14:textId="558B68C0" w:rsidR="00441F0F" w:rsidRPr="00FD7755" w:rsidRDefault="00FD7755" w:rsidP="00441F0F">
            <w:pPr>
              <w:pStyle w:val="BodyText"/>
              <w:jc w:val="center"/>
              <w:rPr>
                <w:sz w:val="16"/>
                <w:szCs w:val="16"/>
                <w:rPrChange w:id="934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35" w:author="Iuliia Kaymak" w:date="2024-04-21T12:45:00Z">
                  <w:rPr>
                    <w:sz w:val="18"/>
                    <w:szCs w:val="18"/>
                  </w:rPr>
                </w:rPrChange>
              </w:rPr>
              <w:t>ozee12@gmail.com</w:t>
            </w:r>
          </w:p>
        </w:tc>
        <w:tc>
          <w:tcPr>
            <w:tcW w:w="1560" w:type="dxa"/>
          </w:tcPr>
          <w:p w14:paraId="1186C876" w14:textId="20BFA39E" w:rsidR="00441F0F" w:rsidRPr="00FD7755" w:rsidRDefault="00FD7755" w:rsidP="00FD7755">
            <w:pPr>
              <w:pStyle w:val="BodyText"/>
              <w:jc w:val="center"/>
              <w:rPr>
                <w:sz w:val="16"/>
                <w:szCs w:val="16"/>
                <w:rPrChange w:id="936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37" w:author="Iuliia Kaymak" w:date="2024-04-21T12:45:00Z">
                  <w:rPr>
                    <w:sz w:val="18"/>
                    <w:szCs w:val="18"/>
                  </w:rPr>
                </w:rPrChange>
              </w:rPr>
              <w:t>+905413416743</w:t>
            </w:r>
          </w:p>
        </w:tc>
      </w:tr>
      <w:tr w:rsidR="00441F0F" w14:paraId="58B527CC" w14:textId="77777777" w:rsidTr="00441F0F">
        <w:trPr>
          <w:trHeight w:val="432"/>
        </w:trPr>
        <w:tc>
          <w:tcPr>
            <w:tcW w:w="954" w:type="dxa"/>
          </w:tcPr>
          <w:p w14:paraId="311477AB" w14:textId="59B9159A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38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39" w:author="Iuliia Kaymak" w:date="2024-04-21T12:45:00Z">
                  <w:rPr>
                    <w:sz w:val="18"/>
                    <w:szCs w:val="18"/>
                  </w:rPr>
                </w:rPrChange>
              </w:rPr>
              <w:t>6</w:t>
            </w:r>
          </w:p>
        </w:tc>
        <w:tc>
          <w:tcPr>
            <w:tcW w:w="1559" w:type="dxa"/>
          </w:tcPr>
          <w:p w14:paraId="793FA5BF" w14:textId="0BC412C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40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41" w:author="Iuliia Kaymak" w:date="2024-04-21T12:45:00Z">
                  <w:rPr>
                    <w:sz w:val="18"/>
                    <w:szCs w:val="18"/>
                  </w:rPr>
                </w:rPrChange>
              </w:rPr>
              <w:t>Makbule</w:t>
            </w:r>
          </w:p>
        </w:tc>
        <w:tc>
          <w:tcPr>
            <w:tcW w:w="1276" w:type="dxa"/>
          </w:tcPr>
          <w:p w14:paraId="19C68D4B" w14:textId="60037241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42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43" w:author="Iuliia Kaymak" w:date="2024-04-21T12:45:00Z">
                  <w:rPr>
                    <w:sz w:val="18"/>
                    <w:szCs w:val="18"/>
                  </w:rPr>
                </w:rPrChange>
              </w:rPr>
              <w:t>Nigde</w:t>
            </w:r>
          </w:p>
        </w:tc>
        <w:tc>
          <w:tcPr>
            <w:tcW w:w="992" w:type="dxa"/>
          </w:tcPr>
          <w:p w14:paraId="7127484A" w14:textId="720577FB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44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45" w:author="Iuliia Kaymak" w:date="2024-04-21T12:45:00Z">
                  <w:rPr>
                    <w:sz w:val="18"/>
                    <w:szCs w:val="18"/>
                  </w:rPr>
                </w:rPrChange>
              </w:rPr>
              <w:t>Woman</w:t>
            </w:r>
          </w:p>
        </w:tc>
        <w:tc>
          <w:tcPr>
            <w:tcW w:w="1418" w:type="dxa"/>
          </w:tcPr>
          <w:p w14:paraId="0B0D3B1E" w14:textId="6B8F7FFA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46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47" w:author="Iuliia Kaymak" w:date="2024-04-21T12:45:00Z">
                  <w:rPr>
                    <w:sz w:val="18"/>
                    <w:szCs w:val="18"/>
                  </w:rPr>
                </w:rPrChange>
              </w:rPr>
              <w:t>27/02/2002</w:t>
            </w:r>
          </w:p>
        </w:tc>
        <w:tc>
          <w:tcPr>
            <w:tcW w:w="992" w:type="dxa"/>
          </w:tcPr>
          <w:p w14:paraId="15A1A7AC" w14:textId="399492B9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48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49" w:author="Iuliia Kaymak" w:date="2024-04-21T12:45:00Z">
                  <w:rPr>
                    <w:sz w:val="18"/>
                    <w:szCs w:val="18"/>
                  </w:rPr>
                </w:rPrChange>
              </w:rPr>
              <w:t>Türkiye</w:t>
            </w:r>
          </w:p>
        </w:tc>
        <w:tc>
          <w:tcPr>
            <w:tcW w:w="1276" w:type="dxa"/>
          </w:tcPr>
          <w:p w14:paraId="75AA26AE" w14:textId="758AD91C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50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51" w:author="Iuliia Kaymak" w:date="2024-04-21T12:45:00Z">
                  <w:rPr>
                    <w:sz w:val="18"/>
                    <w:szCs w:val="18"/>
                  </w:rPr>
                </w:rPrChange>
              </w:rPr>
              <w:t>Istanbul</w:t>
            </w:r>
          </w:p>
        </w:tc>
        <w:tc>
          <w:tcPr>
            <w:tcW w:w="1559" w:type="dxa"/>
          </w:tcPr>
          <w:p w14:paraId="1B9AE011" w14:textId="7843D98A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52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53" w:author="Iuliia Kaymak" w:date="2024-04-21T12:45:00Z">
                  <w:rPr>
                    <w:sz w:val="18"/>
                    <w:szCs w:val="18"/>
                  </w:rPr>
                </w:rPrChange>
              </w:rPr>
              <w:t>İnonu Cd. 83A</w:t>
            </w:r>
          </w:p>
        </w:tc>
        <w:tc>
          <w:tcPr>
            <w:tcW w:w="1241" w:type="dxa"/>
          </w:tcPr>
          <w:p w14:paraId="1F92B396" w14:textId="02838CD0" w:rsidR="00441F0F" w:rsidRPr="00FD7755" w:rsidRDefault="00441F0F" w:rsidP="00441F0F">
            <w:pPr>
              <w:pStyle w:val="BodyText"/>
              <w:jc w:val="center"/>
              <w:rPr>
                <w:sz w:val="16"/>
                <w:szCs w:val="16"/>
                <w:rPrChange w:id="954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55" w:author="Iuliia Kaymak" w:date="2024-04-21T12:45:00Z">
                  <w:rPr>
                    <w:sz w:val="18"/>
                    <w:szCs w:val="18"/>
                  </w:rPr>
                </w:rPrChange>
              </w:rPr>
              <w:t>34381</w:t>
            </w:r>
          </w:p>
        </w:tc>
        <w:tc>
          <w:tcPr>
            <w:tcW w:w="2302" w:type="dxa"/>
          </w:tcPr>
          <w:p w14:paraId="5A0038F0" w14:textId="30BB8F37" w:rsidR="00441F0F" w:rsidRPr="00FD7755" w:rsidRDefault="00FD7755" w:rsidP="00441F0F">
            <w:pPr>
              <w:pStyle w:val="BodyText"/>
              <w:jc w:val="center"/>
              <w:rPr>
                <w:sz w:val="16"/>
                <w:szCs w:val="16"/>
                <w:rPrChange w:id="956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57" w:author="Iuliia Kaymak" w:date="2024-04-21T12:45:00Z">
                  <w:rPr>
                    <w:sz w:val="18"/>
                    <w:szCs w:val="18"/>
                  </w:rPr>
                </w:rPrChange>
              </w:rPr>
              <w:t>makbule_guzel@gmail.com</w:t>
            </w:r>
          </w:p>
        </w:tc>
        <w:tc>
          <w:tcPr>
            <w:tcW w:w="1560" w:type="dxa"/>
          </w:tcPr>
          <w:p w14:paraId="559538E9" w14:textId="60877679" w:rsidR="00441F0F" w:rsidRPr="00FD7755" w:rsidRDefault="00FD7755" w:rsidP="00441F0F">
            <w:pPr>
              <w:pStyle w:val="BodyText"/>
              <w:jc w:val="center"/>
              <w:rPr>
                <w:sz w:val="16"/>
                <w:szCs w:val="16"/>
                <w:rPrChange w:id="958" w:author="Iuliia Kaymak" w:date="2024-04-21T12:45:00Z">
                  <w:rPr>
                    <w:sz w:val="18"/>
                    <w:szCs w:val="18"/>
                  </w:rPr>
                </w:rPrChange>
              </w:rPr>
            </w:pPr>
            <w:r w:rsidRPr="00FD7755">
              <w:rPr>
                <w:sz w:val="16"/>
                <w:szCs w:val="16"/>
                <w:rPrChange w:id="959" w:author="Iuliia Kaymak" w:date="2024-04-21T12:45:00Z">
                  <w:rPr>
                    <w:sz w:val="18"/>
                    <w:szCs w:val="18"/>
                  </w:rPr>
                </w:rPrChange>
              </w:rPr>
              <w:t>+905534867432</w:t>
            </w:r>
          </w:p>
        </w:tc>
      </w:tr>
    </w:tbl>
    <w:p w14:paraId="089618FF" w14:textId="77777777" w:rsidR="00D57D3A" w:rsidRDefault="00B36BE5" w:rsidP="00FD7755">
      <w:pPr>
        <w:pStyle w:val="BodyText"/>
      </w:pPr>
      <w:r>
        <w:t>The table connects to</w:t>
      </w:r>
      <w:r w:rsidR="00D57D3A">
        <w:t>:</w:t>
      </w:r>
    </w:p>
    <w:p w14:paraId="5B2BF3EB" w14:textId="590F22B1" w:rsidR="00B36BE5" w:rsidDel="00B24DE1" w:rsidRDefault="00B36BE5" w:rsidP="00D57D3A">
      <w:pPr>
        <w:pStyle w:val="BodyText"/>
        <w:numPr>
          <w:ilvl w:val="0"/>
          <w:numId w:val="30"/>
        </w:numPr>
        <w:rPr>
          <w:del w:id="960" w:author="Iuliia Kaymak" w:date="2024-04-21T13:10:00Z"/>
        </w:rPr>
      </w:pPr>
      <w:r>
        <w:t xml:space="preserve"> ‘</w:t>
      </w:r>
      <w:r w:rsidRPr="002B2F2F">
        <w:rPr>
          <w:b/>
          <w:bCs/>
        </w:rPr>
        <w:t>enrollments’</w:t>
      </w:r>
      <w:r>
        <w:t xml:space="preserve"> table via ‘</w:t>
      </w:r>
      <w:r w:rsidRPr="002B2F2F">
        <w:rPr>
          <w:b/>
          <w:bCs/>
        </w:rPr>
        <w:t>climbers.climber_id</w:t>
      </w:r>
      <w:r>
        <w:t>’ and ‘</w:t>
      </w:r>
      <w:r w:rsidRPr="002B2F2F">
        <w:rPr>
          <w:b/>
          <w:bCs/>
        </w:rPr>
        <w:t>enrollments.climber_id</w:t>
      </w:r>
      <w:r>
        <w:t xml:space="preserve">’ using a one-to-many relationship. </w:t>
      </w:r>
    </w:p>
    <w:p w14:paraId="2B49678D" w14:textId="77777777" w:rsidR="00B36BE5" w:rsidRDefault="00B36BE5" w:rsidP="00D57D3A">
      <w:pPr>
        <w:pStyle w:val="BodyText"/>
        <w:numPr>
          <w:ilvl w:val="0"/>
          <w:numId w:val="30"/>
        </w:numPr>
        <w:rPr>
          <w:b/>
          <w:bCs/>
          <w:u w:val="single"/>
        </w:rPr>
      </w:pPr>
    </w:p>
    <w:p w14:paraId="043D1C34" w14:textId="6CDDB9C1" w:rsidR="00FD7755" w:rsidRDefault="00FD7755">
      <w:pPr>
        <w:pStyle w:val="Heading3"/>
        <w:pPrChange w:id="961" w:author="Iuliia Kaymak" w:date="2024-04-21T13:14:00Z">
          <w:pPr>
            <w:pStyle w:val="Heading3"/>
            <w:ind w:left="709"/>
          </w:pPr>
        </w:pPrChange>
      </w:pPr>
      <w:bookmarkStart w:id="962" w:name="_Toc164618558"/>
      <w:r w:rsidRPr="002B2F2F">
        <w:t>‘</w:t>
      </w:r>
      <w:r w:rsidR="00A953DA">
        <w:t>Enrollments</w:t>
      </w:r>
      <w:r w:rsidRPr="002B2F2F">
        <w:t>’</w:t>
      </w:r>
      <w:bookmarkEnd w:id="962"/>
    </w:p>
    <w:p w14:paraId="55DAA17E" w14:textId="2B6D80F7" w:rsidR="00CB7023" w:rsidRPr="00FD7755" w:rsidRDefault="00FD7755" w:rsidP="00FD7755">
      <w:pPr>
        <w:pStyle w:val="BodyText"/>
      </w:pPr>
      <w:r>
        <w:t xml:space="preserve">This is an intermediary linking table connecting climbers and </w:t>
      </w:r>
      <w:r w:rsidR="005C0BB6">
        <w:t>the tours they are registered to. One climber can be registered for many tours, and one tour can have more than one registered climber</w:t>
      </w:r>
      <w:r>
        <w:t xml:space="preserve">. 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1842"/>
        <w:gridCol w:w="5812"/>
        <w:gridCol w:w="1559"/>
      </w:tblGrid>
      <w:tr w:rsidR="00FD7755" w:rsidRPr="00BE17E0" w14:paraId="25BAA8D8" w14:textId="77777777" w:rsidTr="00CB7023">
        <w:trPr>
          <w:trHeight w:val="292"/>
        </w:trPr>
        <w:tc>
          <w:tcPr>
            <w:tcW w:w="1663" w:type="dxa"/>
            <w:shd w:val="clear" w:color="auto" w:fill="76CDD8"/>
          </w:tcPr>
          <w:p w14:paraId="6F440A90" w14:textId="77777777" w:rsidR="00FD7755" w:rsidRPr="00BE17E0" w:rsidRDefault="00FD775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1842" w:type="dxa"/>
            <w:shd w:val="clear" w:color="auto" w:fill="76CDD8"/>
          </w:tcPr>
          <w:p w14:paraId="205617B9" w14:textId="77777777" w:rsidR="00FD7755" w:rsidRPr="00BE17E0" w:rsidRDefault="00FD775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5812" w:type="dxa"/>
            <w:shd w:val="clear" w:color="auto" w:fill="76CDD8"/>
          </w:tcPr>
          <w:p w14:paraId="21D8CCC8" w14:textId="77777777" w:rsidR="00FD7755" w:rsidRPr="00BE17E0" w:rsidRDefault="00FD775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559" w:type="dxa"/>
            <w:shd w:val="clear" w:color="auto" w:fill="76CDD8"/>
          </w:tcPr>
          <w:p w14:paraId="1534CD74" w14:textId="77777777" w:rsidR="00FD7755" w:rsidRPr="00BE17E0" w:rsidRDefault="00FD775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D7755" w14:paraId="55073E46" w14:textId="77777777" w:rsidTr="00CB7023">
        <w:trPr>
          <w:trHeight w:val="432"/>
        </w:trPr>
        <w:tc>
          <w:tcPr>
            <w:tcW w:w="1663" w:type="dxa"/>
            <w:vMerge w:val="restart"/>
          </w:tcPr>
          <w:p w14:paraId="04EC27CF" w14:textId="7CDDA1C9" w:rsidR="00FD7755" w:rsidRDefault="00FD7755" w:rsidP="002B2F2F">
            <w:pPr>
              <w:pStyle w:val="BodyText"/>
            </w:pPr>
            <w:r>
              <w:t>enrollments</w:t>
            </w:r>
          </w:p>
        </w:tc>
        <w:tc>
          <w:tcPr>
            <w:tcW w:w="1842" w:type="dxa"/>
          </w:tcPr>
          <w:p w14:paraId="72BFF2A8" w14:textId="650CE14F" w:rsidR="00FD7755" w:rsidRDefault="00FD7755" w:rsidP="002B2F2F">
            <w:pPr>
              <w:pStyle w:val="BodyText"/>
            </w:pPr>
            <w:r>
              <w:t>enrollment_id</w:t>
            </w:r>
          </w:p>
        </w:tc>
        <w:tc>
          <w:tcPr>
            <w:tcW w:w="5812" w:type="dxa"/>
          </w:tcPr>
          <w:p w14:paraId="48CD1BA7" w14:textId="2548C4E0" w:rsidR="00FD7755" w:rsidRDefault="005C0BB6" w:rsidP="002B2F2F">
            <w:pPr>
              <w:pStyle w:val="BodyText"/>
            </w:pPr>
            <w:r>
              <w:t xml:space="preserve">Generated field that concatenates </w:t>
            </w:r>
            <w:r w:rsidRPr="00B36BE5">
              <w:rPr>
                <w:b/>
                <w:bCs/>
                <w:rPrChange w:id="963" w:author="Iuliia Kaymak" w:date="2024-04-21T12:55:00Z">
                  <w:rPr/>
                </w:rPrChange>
              </w:rPr>
              <w:t>tour_id</w:t>
            </w:r>
            <w:r>
              <w:t xml:space="preserve"> and </w:t>
            </w:r>
            <w:r w:rsidRPr="00B36BE5">
              <w:rPr>
                <w:b/>
                <w:bCs/>
                <w:rPrChange w:id="964" w:author="Iuliia Kaymak" w:date="2024-04-21T12:55:00Z">
                  <w:rPr/>
                </w:rPrChange>
              </w:rPr>
              <w:t>climber_id</w:t>
            </w:r>
            <w:r>
              <w:t>.</w:t>
            </w:r>
            <w:r w:rsidR="008E31E0">
              <w:t xml:space="preserve"> ID of enrollment of specific climbers to specific tours.</w:t>
            </w:r>
            <w:r w:rsidR="00FD7755">
              <w:t xml:space="preserve"> PK</w:t>
            </w:r>
          </w:p>
        </w:tc>
        <w:tc>
          <w:tcPr>
            <w:tcW w:w="1559" w:type="dxa"/>
          </w:tcPr>
          <w:p w14:paraId="7FAAC2FC" w14:textId="1B9E1347" w:rsidR="00FD7755" w:rsidRDefault="00B36BE5" w:rsidP="002B2F2F">
            <w:pPr>
              <w:pStyle w:val="BodyText"/>
            </w:pPr>
            <w:r>
              <w:t>CHAR(100)</w:t>
            </w:r>
          </w:p>
        </w:tc>
      </w:tr>
      <w:tr w:rsidR="00FD7755" w14:paraId="26F6A2D7" w14:textId="77777777" w:rsidTr="00CB7023">
        <w:trPr>
          <w:trHeight w:val="432"/>
        </w:trPr>
        <w:tc>
          <w:tcPr>
            <w:tcW w:w="1663" w:type="dxa"/>
            <w:vMerge/>
          </w:tcPr>
          <w:p w14:paraId="11ECDFAB" w14:textId="77777777" w:rsidR="00FD7755" w:rsidRDefault="00FD7755" w:rsidP="002B2F2F">
            <w:pPr>
              <w:pStyle w:val="BodyText"/>
            </w:pPr>
          </w:p>
        </w:tc>
        <w:tc>
          <w:tcPr>
            <w:tcW w:w="1842" w:type="dxa"/>
          </w:tcPr>
          <w:p w14:paraId="474D6D9A" w14:textId="7D651947" w:rsidR="00FD7755" w:rsidRDefault="00B36BE5" w:rsidP="002B2F2F">
            <w:pPr>
              <w:pStyle w:val="BodyText"/>
            </w:pPr>
            <w:r>
              <w:t>tour_id</w:t>
            </w:r>
          </w:p>
        </w:tc>
        <w:tc>
          <w:tcPr>
            <w:tcW w:w="5812" w:type="dxa"/>
          </w:tcPr>
          <w:p w14:paraId="0072758E" w14:textId="269BFCA8" w:rsidR="00FD7755" w:rsidRDefault="00B36BE5" w:rsidP="002B2F2F">
            <w:pPr>
              <w:pStyle w:val="BodyText"/>
            </w:pPr>
            <w:r>
              <w:t>ID of a tour. FK1</w:t>
            </w:r>
          </w:p>
        </w:tc>
        <w:tc>
          <w:tcPr>
            <w:tcW w:w="1559" w:type="dxa"/>
          </w:tcPr>
          <w:p w14:paraId="42147C70" w14:textId="6E87FE17" w:rsidR="00FD7755" w:rsidRDefault="00FD7755" w:rsidP="002B2F2F">
            <w:pPr>
              <w:pStyle w:val="BodyText"/>
            </w:pPr>
            <w:r>
              <w:t>CHAR(</w:t>
            </w:r>
            <w:r w:rsidR="00B36BE5">
              <w:t>50</w:t>
            </w:r>
            <w:r>
              <w:t>)</w:t>
            </w:r>
          </w:p>
        </w:tc>
      </w:tr>
      <w:tr w:rsidR="00FD7755" w14:paraId="56789E09" w14:textId="77777777" w:rsidTr="00CB7023">
        <w:trPr>
          <w:trHeight w:val="432"/>
        </w:trPr>
        <w:tc>
          <w:tcPr>
            <w:tcW w:w="1663" w:type="dxa"/>
            <w:vMerge/>
          </w:tcPr>
          <w:p w14:paraId="5ED1E25A" w14:textId="77777777" w:rsidR="00FD7755" w:rsidRDefault="00FD7755" w:rsidP="002B2F2F">
            <w:pPr>
              <w:pStyle w:val="BodyText"/>
            </w:pPr>
          </w:p>
        </w:tc>
        <w:tc>
          <w:tcPr>
            <w:tcW w:w="1842" w:type="dxa"/>
          </w:tcPr>
          <w:p w14:paraId="34E58524" w14:textId="74F1A02B" w:rsidR="00FD7755" w:rsidRDefault="00FD7755" w:rsidP="002B2F2F">
            <w:pPr>
              <w:pStyle w:val="BodyText"/>
            </w:pPr>
            <w:r w:rsidRPr="00B71543">
              <w:t>climber_</w:t>
            </w:r>
            <w:r w:rsidR="00B36BE5">
              <w:t>id</w:t>
            </w:r>
          </w:p>
        </w:tc>
        <w:tc>
          <w:tcPr>
            <w:tcW w:w="5812" w:type="dxa"/>
          </w:tcPr>
          <w:p w14:paraId="643185E0" w14:textId="0AF03FD4" w:rsidR="00FD7755" w:rsidRDefault="00B36BE5" w:rsidP="002B2F2F">
            <w:pPr>
              <w:pStyle w:val="BodyText"/>
            </w:pPr>
            <w:r>
              <w:t>Serial number of a client.  FK2</w:t>
            </w:r>
          </w:p>
        </w:tc>
        <w:tc>
          <w:tcPr>
            <w:tcW w:w="1559" w:type="dxa"/>
          </w:tcPr>
          <w:p w14:paraId="5AE9CD5F" w14:textId="05D6EEEE" w:rsidR="00FD7755" w:rsidRDefault="00B36BE5" w:rsidP="002B2F2F">
            <w:pPr>
              <w:pStyle w:val="BodyText"/>
            </w:pPr>
            <w:r>
              <w:t>INT</w:t>
            </w:r>
          </w:p>
        </w:tc>
      </w:tr>
    </w:tbl>
    <w:p w14:paraId="534F6921" w14:textId="58C439CC" w:rsidR="00B36BE5" w:rsidRDefault="00B36BE5" w:rsidP="00B36BE5">
      <w:pPr>
        <w:pStyle w:val="BodyText"/>
      </w:pPr>
      <w:r>
        <w:t xml:space="preserve">Data mock-up: </w:t>
      </w:r>
    </w:p>
    <w:tbl>
      <w:tblPr>
        <w:tblW w:w="5773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965" w:author="Iuliia Kaymak" w:date="2024-04-21T12:56:00Z">
          <w:tblPr>
            <w:tblW w:w="15129" w:type="dxa"/>
            <w:tblInd w:w="-108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371"/>
        <w:gridCol w:w="1701"/>
        <w:gridCol w:w="1701"/>
        <w:tblGridChange w:id="966">
          <w:tblGrid>
            <w:gridCol w:w="216"/>
            <w:gridCol w:w="954"/>
            <w:gridCol w:w="1201"/>
            <w:gridCol w:w="358"/>
            <w:gridCol w:w="1276"/>
            <w:gridCol w:w="67"/>
            <w:gridCol w:w="1701"/>
          </w:tblGrid>
        </w:tblGridChange>
      </w:tblGrid>
      <w:tr w:rsidR="00B36BE5" w14:paraId="01A49754" w14:textId="77777777" w:rsidTr="00CB7023">
        <w:trPr>
          <w:trHeight w:val="292"/>
          <w:trPrChange w:id="967" w:author="Iuliia Kaymak" w:date="2024-04-21T12:56:00Z">
            <w:trPr>
              <w:gridBefore w:val="1"/>
              <w:gridAfter w:val="0"/>
              <w:trHeight w:val="292"/>
            </w:trPr>
          </w:trPrChange>
        </w:trPr>
        <w:tc>
          <w:tcPr>
            <w:tcW w:w="2371" w:type="dxa"/>
            <w:shd w:val="clear" w:color="auto" w:fill="76CDD8"/>
            <w:tcPrChange w:id="968" w:author="Iuliia Kaymak" w:date="2024-04-21T12:56:00Z">
              <w:tcPr>
                <w:tcW w:w="954" w:type="dxa"/>
                <w:shd w:val="clear" w:color="auto" w:fill="76CDD8"/>
              </w:tcPr>
            </w:tcPrChange>
          </w:tcPr>
          <w:p w14:paraId="2880F939" w14:textId="1A410C21" w:rsidR="00B36BE5" w:rsidRPr="00BE17E0" w:rsidRDefault="00B36BE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Enrollment_id</w:t>
            </w:r>
          </w:p>
        </w:tc>
        <w:tc>
          <w:tcPr>
            <w:tcW w:w="1701" w:type="dxa"/>
            <w:shd w:val="clear" w:color="auto" w:fill="76CDD8"/>
            <w:tcPrChange w:id="969" w:author="Iuliia Kaymak" w:date="2024-04-21T12:56:00Z">
              <w:tcPr>
                <w:tcW w:w="1559" w:type="dxa"/>
                <w:gridSpan w:val="2"/>
                <w:shd w:val="clear" w:color="auto" w:fill="76CDD8"/>
              </w:tcPr>
            </w:tcPrChange>
          </w:tcPr>
          <w:p w14:paraId="76E5B833" w14:textId="49DF61E1" w:rsidR="00B36BE5" w:rsidRPr="00BE17E0" w:rsidRDefault="00B36BE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tour_id</w:t>
            </w:r>
          </w:p>
        </w:tc>
        <w:tc>
          <w:tcPr>
            <w:tcW w:w="1701" w:type="dxa"/>
            <w:shd w:val="clear" w:color="auto" w:fill="76CDD8"/>
            <w:tcPrChange w:id="970" w:author="Iuliia Kaymak" w:date="2024-04-21T12:56:00Z">
              <w:tcPr>
                <w:tcW w:w="1276" w:type="dxa"/>
                <w:shd w:val="clear" w:color="auto" w:fill="76CDD8"/>
              </w:tcPr>
            </w:tcPrChange>
          </w:tcPr>
          <w:p w14:paraId="65D87B14" w14:textId="0232B338" w:rsidR="00B36BE5" w:rsidRPr="00BE17E0" w:rsidRDefault="00B36BE5" w:rsidP="002B2F2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climber_id</w:t>
            </w:r>
          </w:p>
        </w:tc>
      </w:tr>
      <w:tr w:rsidR="00B36BE5" w14:paraId="7C18C5DE" w14:textId="77777777" w:rsidTr="00CB7023">
        <w:trPr>
          <w:trHeight w:val="432"/>
          <w:trPrChange w:id="971" w:author="Iuliia Kaymak" w:date="2024-04-21T12:56:00Z">
            <w:trPr>
              <w:gridBefore w:val="1"/>
              <w:gridAfter w:val="0"/>
              <w:trHeight w:val="432"/>
            </w:trPr>
          </w:trPrChange>
        </w:trPr>
        <w:tc>
          <w:tcPr>
            <w:tcW w:w="2371" w:type="dxa"/>
            <w:tcPrChange w:id="972" w:author="Iuliia Kaymak" w:date="2024-04-21T12:56:00Z">
              <w:tcPr>
                <w:tcW w:w="954" w:type="dxa"/>
              </w:tcPr>
            </w:tcPrChange>
          </w:tcPr>
          <w:p w14:paraId="224E1AE1" w14:textId="61913F04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TR0000200002_1</w:t>
            </w:r>
          </w:p>
        </w:tc>
        <w:tc>
          <w:tcPr>
            <w:tcW w:w="1701" w:type="dxa"/>
            <w:tcPrChange w:id="973" w:author="Iuliia Kaymak" w:date="2024-04-21T12:56:00Z">
              <w:tcPr>
                <w:tcW w:w="1559" w:type="dxa"/>
                <w:gridSpan w:val="2"/>
              </w:tcPr>
            </w:tcPrChange>
          </w:tcPr>
          <w:p w14:paraId="2969E768" w14:textId="73EA0696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TR0000200002</w:t>
            </w:r>
          </w:p>
        </w:tc>
        <w:tc>
          <w:tcPr>
            <w:tcW w:w="1701" w:type="dxa"/>
            <w:tcPrChange w:id="974" w:author="Iuliia Kaymak" w:date="2024-04-21T12:56:00Z">
              <w:tcPr>
                <w:tcW w:w="1276" w:type="dxa"/>
              </w:tcPr>
            </w:tcPrChange>
          </w:tcPr>
          <w:p w14:paraId="5EDF5290" w14:textId="68A697CB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36BE5" w14:paraId="713578CC" w14:textId="77777777" w:rsidTr="00CB7023">
        <w:trPr>
          <w:trHeight w:val="432"/>
          <w:trPrChange w:id="975" w:author="Iuliia Kaymak" w:date="2024-04-21T12:56:00Z">
            <w:trPr>
              <w:gridBefore w:val="1"/>
              <w:gridAfter w:val="0"/>
              <w:trHeight w:val="432"/>
            </w:trPr>
          </w:trPrChange>
        </w:trPr>
        <w:tc>
          <w:tcPr>
            <w:tcW w:w="2371" w:type="dxa"/>
            <w:tcPrChange w:id="976" w:author="Iuliia Kaymak" w:date="2024-04-21T12:56:00Z">
              <w:tcPr>
                <w:tcW w:w="954" w:type="dxa"/>
              </w:tcPr>
            </w:tcPrChange>
          </w:tcPr>
          <w:p w14:paraId="5D6BCD28" w14:textId="6C9A254D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TR0000200002_2</w:t>
            </w:r>
          </w:p>
        </w:tc>
        <w:tc>
          <w:tcPr>
            <w:tcW w:w="1701" w:type="dxa"/>
            <w:tcPrChange w:id="977" w:author="Iuliia Kaymak" w:date="2024-04-21T12:56:00Z">
              <w:tcPr>
                <w:tcW w:w="1559" w:type="dxa"/>
                <w:gridSpan w:val="2"/>
              </w:tcPr>
            </w:tcPrChange>
          </w:tcPr>
          <w:p w14:paraId="0BAA6CF3" w14:textId="12C811A9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TR0000200002</w:t>
            </w:r>
          </w:p>
        </w:tc>
        <w:tc>
          <w:tcPr>
            <w:tcW w:w="1701" w:type="dxa"/>
            <w:tcPrChange w:id="978" w:author="Iuliia Kaymak" w:date="2024-04-21T12:56:00Z">
              <w:tcPr>
                <w:tcW w:w="1276" w:type="dxa"/>
              </w:tcPr>
            </w:tcPrChange>
          </w:tcPr>
          <w:p w14:paraId="24224B98" w14:textId="370D8F5C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36BE5" w14:paraId="49C9A44F" w14:textId="77777777" w:rsidTr="00CB7023">
        <w:trPr>
          <w:trHeight w:val="432"/>
          <w:trPrChange w:id="979" w:author="Iuliia Kaymak" w:date="2024-04-21T12:56:00Z">
            <w:trPr>
              <w:gridBefore w:val="1"/>
              <w:gridAfter w:val="0"/>
              <w:trHeight w:val="432"/>
            </w:trPr>
          </w:trPrChange>
        </w:trPr>
        <w:tc>
          <w:tcPr>
            <w:tcW w:w="2371" w:type="dxa"/>
            <w:tcPrChange w:id="980" w:author="Iuliia Kaymak" w:date="2024-04-21T12:56:00Z">
              <w:tcPr>
                <w:tcW w:w="954" w:type="dxa"/>
              </w:tcPr>
            </w:tcPrChange>
          </w:tcPr>
          <w:p w14:paraId="2B681DA7" w14:textId="140AF9EF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TR0000200002_3</w:t>
            </w:r>
          </w:p>
        </w:tc>
        <w:tc>
          <w:tcPr>
            <w:tcW w:w="1701" w:type="dxa"/>
            <w:tcPrChange w:id="981" w:author="Iuliia Kaymak" w:date="2024-04-21T12:56:00Z">
              <w:tcPr>
                <w:tcW w:w="1559" w:type="dxa"/>
                <w:gridSpan w:val="2"/>
              </w:tcPr>
            </w:tcPrChange>
          </w:tcPr>
          <w:p w14:paraId="544646BD" w14:textId="7FD4DBDB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TR0000200002</w:t>
            </w:r>
          </w:p>
        </w:tc>
        <w:tc>
          <w:tcPr>
            <w:tcW w:w="1701" w:type="dxa"/>
            <w:tcPrChange w:id="982" w:author="Iuliia Kaymak" w:date="2024-04-21T12:56:00Z">
              <w:tcPr>
                <w:tcW w:w="1276" w:type="dxa"/>
              </w:tcPr>
            </w:tcPrChange>
          </w:tcPr>
          <w:p w14:paraId="2714ADE8" w14:textId="29355C38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B36BE5" w14:paraId="04EB53B0" w14:textId="77777777" w:rsidTr="00CB7023">
        <w:trPr>
          <w:trHeight w:val="432"/>
          <w:trPrChange w:id="983" w:author="Iuliia Kaymak" w:date="2024-04-21T12:56:00Z">
            <w:trPr>
              <w:gridBefore w:val="1"/>
              <w:gridAfter w:val="0"/>
              <w:trHeight w:val="432"/>
            </w:trPr>
          </w:trPrChange>
        </w:trPr>
        <w:tc>
          <w:tcPr>
            <w:tcW w:w="2371" w:type="dxa"/>
            <w:tcPrChange w:id="984" w:author="Iuliia Kaymak" w:date="2024-04-21T12:56:00Z">
              <w:tcPr>
                <w:tcW w:w="954" w:type="dxa"/>
              </w:tcPr>
            </w:tcPrChange>
          </w:tcPr>
          <w:p w14:paraId="57B135ED" w14:textId="54990DFD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TR0000200003_4</w:t>
            </w:r>
          </w:p>
        </w:tc>
        <w:tc>
          <w:tcPr>
            <w:tcW w:w="1701" w:type="dxa"/>
            <w:tcPrChange w:id="985" w:author="Iuliia Kaymak" w:date="2024-04-21T12:56:00Z">
              <w:tcPr>
                <w:tcW w:w="1559" w:type="dxa"/>
                <w:gridSpan w:val="2"/>
              </w:tcPr>
            </w:tcPrChange>
          </w:tcPr>
          <w:p w14:paraId="446EAD06" w14:textId="56E00C57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TR0000200003</w:t>
            </w:r>
          </w:p>
        </w:tc>
        <w:tc>
          <w:tcPr>
            <w:tcW w:w="1701" w:type="dxa"/>
            <w:tcPrChange w:id="986" w:author="Iuliia Kaymak" w:date="2024-04-21T12:56:00Z">
              <w:tcPr>
                <w:tcW w:w="1276" w:type="dxa"/>
              </w:tcPr>
            </w:tcPrChange>
          </w:tcPr>
          <w:p w14:paraId="64F0968B" w14:textId="1F092771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B36BE5" w14:paraId="72B7FF0A" w14:textId="77777777" w:rsidTr="00CB7023">
        <w:trPr>
          <w:trHeight w:val="432"/>
        </w:trPr>
        <w:tc>
          <w:tcPr>
            <w:tcW w:w="2371" w:type="dxa"/>
          </w:tcPr>
          <w:p w14:paraId="67BAEFDD" w14:textId="23FA352D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TR0000200003_5</w:t>
            </w:r>
          </w:p>
        </w:tc>
        <w:tc>
          <w:tcPr>
            <w:tcW w:w="1701" w:type="dxa"/>
          </w:tcPr>
          <w:p w14:paraId="0990DFA8" w14:textId="41E50EB4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TR0000200003</w:t>
            </w:r>
          </w:p>
        </w:tc>
        <w:tc>
          <w:tcPr>
            <w:tcW w:w="1701" w:type="dxa"/>
          </w:tcPr>
          <w:p w14:paraId="15E0F8DD" w14:textId="12DE70B1" w:rsidR="00B36BE5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B36BE5" w14:paraId="0CC5E597" w14:textId="77777777" w:rsidTr="00CB7023">
        <w:trPr>
          <w:trHeight w:val="432"/>
        </w:trPr>
        <w:tc>
          <w:tcPr>
            <w:tcW w:w="2371" w:type="dxa"/>
          </w:tcPr>
          <w:p w14:paraId="1DFE1711" w14:textId="1C5DA408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lastRenderedPageBreak/>
              <w:t>TR0000200003_6</w:t>
            </w:r>
          </w:p>
        </w:tc>
        <w:tc>
          <w:tcPr>
            <w:tcW w:w="1701" w:type="dxa"/>
          </w:tcPr>
          <w:p w14:paraId="37C79781" w14:textId="5DB48260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TR0000200003</w:t>
            </w:r>
          </w:p>
        </w:tc>
        <w:tc>
          <w:tcPr>
            <w:tcW w:w="1701" w:type="dxa"/>
          </w:tcPr>
          <w:p w14:paraId="7F0C0FC5" w14:textId="76B6B82F" w:rsidR="00B36BE5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B36BE5" w14:paraId="27E1EC0A" w14:textId="77777777" w:rsidTr="00CB7023">
        <w:trPr>
          <w:trHeight w:val="432"/>
        </w:trPr>
        <w:tc>
          <w:tcPr>
            <w:tcW w:w="2371" w:type="dxa"/>
          </w:tcPr>
          <w:p w14:paraId="164BBD99" w14:textId="00BAC8E2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RU0000100002_4</w:t>
            </w:r>
          </w:p>
        </w:tc>
        <w:tc>
          <w:tcPr>
            <w:tcW w:w="1701" w:type="dxa"/>
          </w:tcPr>
          <w:p w14:paraId="72B56541" w14:textId="27FBAD96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RU0000100002</w:t>
            </w:r>
          </w:p>
        </w:tc>
        <w:tc>
          <w:tcPr>
            <w:tcW w:w="1701" w:type="dxa"/>
          </w:tcPr>
          <w:p w14:paraId="33FA642D" w14:textId="66F76EE3" w:rsidR="00B36BE5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B36BE5" w14:paraId="48197262" w14:textId="77777777" w:rsidTr="00CB7023">
        <w:trPr>
          <w:trHeight w:val="432"/>
        </w:trPr>
        <w:tc>
          <w:tcPr>
            <w:tcW w:w="2371" w:type="dxa"/>
          </w:tcPr>
          <w:p w14:paraId="1AF923A0" w14:textId="5611ACBA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RU0000100002_1</w:t>
            </w:r>
          </w:p>
        </w:tc>
        <w:tc>
          <w:tcPr>
            <w:tcW w:w="1701" w:type="dxa"/>
          </w:tcPr>
          <w:p w14:paraId="62D88258" w14:textId="10D0B160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RU0000100002</w:t>
            </w:r>
          </w:p>
        </w:tc>
        <w:tc>
          <w:tcPr>
            <w:tcW w:w="1701" w:type="dxa"/>
          </w:tcPr>
          <w:p w14:paraId="270D6647" w14:textId="3430EE38" w:rsidR="00B36BE5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36BE5" w14:paraId="19F3790C" w14:textId="77777777" w:rsidTr="00CB7023">
        <w:trPr>
          <w:trHeight w:val="432"/>
        </w:trPr>
        <w:tc>
          <w:tcPr>
            <w:tcW w:w="2371" w:type="dxa"/>
          </w:tcPr>
          <w:p w14:paraId="0270005D" w14:textId="5C585863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RU0000100002_2</w:t>
            </w:r>
          </w:p>
        </w:tc>
        <w:tc>
          <w:tcPr>
            <w:tcW w:w="1701" w:type="dxa"/>
          </w:tcPr>
          <w:p w14:paraId="1DCA9EC5" w14:textId="5D9AD845" w:rsidR="00B36BE5" w:rsidRPr="002B2F2F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 w:rsidRPr="00B36BE5">
              <w:rPr>
                <w:sz w:val="16"/>
                <w:szCs w:val="16"/>
              </w:rPr>
              <w:t>RU0000100002</w:t>
            </w:r>
          </w:p>
        </w:tc>
        <w:tc>
          <w:tcPr>
            <w:tcW w:w="1701" w:type="dxa"/>
          </w:tcPr>
          <w:p w14:paraId="01399AC7" w14:textId="49A3A15C" w:rsidR="00B36BE5" w:rsidRDefault="00B36BE5" w:rsidP="002B2F2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716B44A7" w14:textId="77777777" w:rsidR="00FD7755" w:rsidRDefault="00FD7755" w:rsidP="00FD7755"/>
    <w:p w14:paraId="4F321289" w14:textId="77777777" w:rsidR="00947325" w:rsidRDefault="00B36BE5" w:rsidP="00FD7755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987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</w:t>
      </w:r>
      <w:r w:rsidR="00947325">
        <w:rPr>
          <w:rFonts w:ascii="Trebuchet MS" w:hAnsi="Trebuchet MS"/>
          <w:color w:val="464547"/>
        </w:rPr>
        <w:t>:</w:t>
      </w:r>
    </w:p>
    <w:p w14:paraId="145C372C" w14:textId="5CF1520E" w:rsidR="00741C9F" w:rsidRPr="00741C9F" w:rsidRDefault="00741C9F" w:rsidP="00741C9F">
      <w:pPr>
        <w:pStyle w:val="ListParagraph"/>
        <w:numPr>
          <w:ilvl w:val="0"/>
          <w:numId w:val="28"/>
        </w:numPr>
        <w:rPr>
          <w:rFonts w:ascii="Trebuchet MS" w:hAnsi="Trebuchet MS"/>
          <w:color w:val="464547"/>
        </w:rPr>
      </w:pPr>
      <w:r w:rsidRPr="00B94B19">
        <w:rPr>
          <w:rFonts w:ascii="Trebuchet MS" w:hAnsi="Trebuchet MS"/>
          <w:b/>
          <w:bCs/>
          <w:color w:val="464547"/>
        </w:rPr>
        <w:t>‘climbers’</w:t>
      </w:r>
      <w:r>
        <w:rPr>
          <w:rFonts w:ascii="Trebuchet MS" w:hAnsi="Trebuchet MS"/>
          <w:color w:val="464547"/>
        </w:rPr>
        <w:t xml:space="preserve"> table via </w:t>
      </w:r>
      <w:r w:rsidR="00B94B19" w:rsidRPr="00B94B19">
        <w:rPr>
          <w:rFonts w:ascii="Trebuchet MS" w:hAnsi="Trebuchet MS"/>
          <w:b/>
          <w:bCs/>
          <w:color w:val="464547"/>
        </w:rPr>
        <w:t>‘enrollments.climber_id</w:t>
      </w:r>
      <w:r w:rsidR="00B94B19">
        <w:rPr>
          <w:rFonts w:ascii="Trebuchet MS" w:hAnsi="Trebuchet MS"/>
          <w:color w:val="464547"/>
        </w:rPr>
        <w:t xml:space="preserve">’ and </w:t>
      </w:r>
      <w:r w:rsidR="00B94B19" w:rsidRPr="00B94B19">
        <w:rPr>
          <w:rFonts w:ascii="Trebuchet MS" w:hAnsi="Trebuchet MS"/>
          <w:b/>
          <w:bCs/>
          <w:color w:val="464547"/>
        </w:rPr>
        <w:t>‘climbers.climber_id’</w:t>
      </w:r>
      <w:r w:rsidR="00B94B19">
        <w:rPr>
          <w:rFonts w:ascii="Trebuchet MS" w:hAnsi="Trebuchet MS"/>
          <w:color w:val="464547"/>
        </w:rPr>
        <w:t xml:space="preserve"> using a many-to-one relationship (mentioned above).</w:t>
      </w:r>
    </w:p>
    <w:p w14:paraId="5F48E39B" w14:textId="6504A5B4" w:rsidR="00947325" w:rsidRDefault="00B36BE5" w:rsidP="00947325">
      <w:pPr>
        <w:pStyle w:val="ListParagraph"/>
        <w:numPr>
          <w:ilvl w:val="0"/>
          <w:numId w:val="28"/>
        </w:numPr>
        <w:rPr>
          <w:rFonts w:ascii="Trebuchet MS" w:hAnsi="Trebuchet MS"/>
          <w:color w:val="464547"/>
        </w:rPr>
      </w:pPr>
      <w:r w:rsidRPr="00A953DA">
        <w:rPr>
          <w:rFonts w:ascii="Trebuchet MS" w:hAnsi="Trebuchet MS"/>
          <w:b/>
          <w:bCs/>
          <w:color w:val="464547"/>
          <w:rPrChange w:id="988" w:author="Iuliia Kaymak" w:date="2024-04-21T13:06:00Z">
            <w:rPr/>
          </w:rPrChange>
        </w:rPr>
        <w:t>‘climbers_payments’</w:t>
      </w:r>
      <w:r w:rsidRPr="00947325">
        <w:rPr>
          <w:rFonts w:ascii="Trebuchet MS" w:hAnsi="Trebuchet MS"/>
          <w:color w:val="464547"/>
          <w:rPrChange w:id="989" w:author="Iuliia Kaymak" w:date="2024-04-21T13:01:00Z">
            <w:rPr/>
          </w:rPrChange>
        </w:rPr>
        <w:t xml:space="preserve"> table vi</w:t>
      </w:r>
      <w:r w:rsidR="00947325" w:rsidRPr="00947325">
        <w:rPr>
          <w:rFonts w:ascii="Trebuchet MS" w:hAnsi="Trebuchet MS"/>
          <w:color w:val="464547"/>
          <w:rPrChange w:id="990" w:author="Iuliia Kaymak" w:date="2024-04-21T13:01:00Z">
            <w:rPr/>
          </w:rPrChange>
        </w:rPr>
        <w:t xml:space="preserve">a </w:t>
      </w:r>
      <w:r w:rsidR="00947325" w:rsidRPr="00A953DA">
        <w:rPr>
          <w:rFonts w:ascii="Trebuchet MS" w:hAnsi="Trebuchet MS"/>
          <w:b/>
          <w:bCs/>
          <w:color w:val="464547"/>
          <w:rPrChange w:id="991" w:author="Iuliia Kaymak" w:date="2024-04-21T13:06:00Z">
            <w:rPr/>
          </w:rPrChange>
        </w:rPr>
        <w:t>‘enrollments.enrollment_id’</w:t>
      </w:r>
      <w:r w:rsidR="00947325" w:rsidRPr="00947325">
        <w:rPr>
          <w:rFonts w:ascii="Trebuchet MS" w:hAnsi="Trebuchet MS"/>
          <w:color w:val="464547"/>
          <w:rPrChange w:id="992" w:author="Iuliia Kaymak" w:date="2024-04-21T13:01:00Z">
            <w:rPr/>
          </w:rPrChange>
        </w:rPr>
        <w:t xml:space="preserve"> and </w:t>
      </w:r>
      <w:r w:rsidR="00947325" w:rsidRPr="00A953DA">
        <w:rPr>
          <w:rFonts w:ascii="Trebuchet MS" w:hAnsi="Trebuchet MS"/>
          <w:b/>
          <w:bCs/>
          <w:color w:val="464547"/>
          <w:rPrChange w:id="993" w:author="Iuliia Kaymak" w:date="2024-04-21T13:06:00Z">
            <w:rPr/>
          </w:rPrChange>
        </w:rPr>
        <w:t>‘climbers_payments.enrollment_id’</w:t>
      </w:r>
      <w:r w:rsidR="00947325">
        <w:rPr>
          <w:rFonts w:ascii="Trebuchet MS" w:hAnsi="Trebuchet MS"/>
          <w:color w:val="464547"/>
        </w:rPr>
        <w:t xml:space="preserve"> using a one-to-many relationship.</w:t>
      </w:r>
    </w:p>
    <w:p w14:paraId="4F76BA92" w14:textId="2EA27C0D" w:rsidR="00A953DA" w:rsidRDefault="00A953DA">
      <w:pPr>
        <w:pStyle w:val="ListParagraph"/>
        <w:numPr>
          <w:ilvl w:val="0"/>
          <w:numId w:val="28"/>
        </w:numPr>
        <w:pPrChange w:id="994" w:author="Iuliia Kaymak" w:date="2024-04-21T13:07:00Z">
          <w:pPr/>
        </w:pPrChange>
      </w:pPr>
      <w:r w:rsidRPr="00A953DA">
        <w:rPr>
          <w:rFonts w:ascii="Trebuchet MS" w:hAnsi="Trebuchet MS"/>
          <w:b/>
          <w:bCs/>
          <w:color w:val="464547"/>
          <w:rPrChange w:id="995" w:author="Iuliia Kaymak" w:date="2024-04-21T13:07:00Z">
            <w:rPr>
              <w:rFonts w:ascii="Trebuchet MS" w:hAnsi="Trebuchet MS"/>
              <w:color w:val="464547"/>
            </w:rPr>
          </w:rPrChange>
        </w:rPr>
        <w:t>‘tours’</w:t>
      </w:r>
      <w:r>
        <w:rPr>
          <w:rFonts w:ascii="Trebuchet MS" w:hAnsi="Trebuchet MS"/>
          <w:color w:val="464547"/>
        </w:rPr>
        <w:t xml:space="preserve"> table via </w:t>
      </w:r>
      <w:r w:rsidRPr="00503A4F">
        <w:rPr>
          <w:rFonts w:ascii="Trebuchet MS" w:hAnsi="Trebuchet MS"/>
          <w:b/>
          <w:bCs/>
          <w:color w:val="464547"/>
        </w:rPr>
        <w:t>‘enrollments.</w:t>
      </w:r>
      <w:r>
        <w:rPr>
          <w:rFonts w:ascii="Trebuchet MS" w:hAnsi="Trebuchet MS"/>
          <w:b/>
          <w:bCs/>
          <w:color w:val="464547"/>
        </w:rPr>
        <w:t>tour</w:t>
      </w:r>
      <w:r w:rsidRPr="00503A4F">
        <w:rPr>
          <w:rFonts w:ascii="Trebuchet MS" w:hAnsi="Trebuchet MS"/>
          <w:b/>
          <w:bCs/>
          <w:color w:val="464547"/>
        </w:rPr>
        <w:t>_id’</w:t>
      </w:r>
      <w:r w:rsidRPr="00503A4F">
        <w:rPr>
          <w:rFonts w:ascii="Trebuchet MS" w:hAnsi="Trebuchet MS"/>
          <w:color w:val="464547"/>
        </w:rPr>
        <w:t xml:space="preserve"> and </w:t>
      </w:r>
      <w:r w:rsidRPr="00503A4F">
        <w:rPr>
          <w:rFonts w:ascii="Trebuchet MS" w:hAnsi="Trebuchet MS"/>
          <w:b/>
          <w:bCs/>
          <w:color w:val="464547"/>
        </w:rPr>
        <w:t>‘</w:t>
      </w:r>
      <w:r>
        <w:rPr>
          <w:rFonts w:ascii="Trebuchet MS" w:hAnsi="Trebuchet MS"/>
          <w:b/>
          <w:bCs/>
          <w:color w:val="464547"/>
        </w:rPr>
        <w:t>tours</w:t>
      </w:r>
      <w:r w:rsidRPr="00503A4F">
        <w:rPr>
          <w:rFonts w:ascii="Trebuchet MS" w:hAnsi="Trebuchet MS"/>
          <w:b/>
          <w:bCs/>
          <w:color w:val="464547"/>
        </w:rPr>
        <w:t>.</w:t>
      </w:r>
      <w:r>
        <w:rPr>
          <w:rFonts w:ascii="Trebuchet MS" w:hAnsi="Trebuchet MS"/>
          <w:b/>
          <w:bCs/>
          <w:color w:val="464547"/>
        </w:rPr>
        <w:t>tour</w:t>
      </w:r>
      <w:r w:rsidRPr="00503A4F">
        <w:rPr>
          <w:rFonts w:ascii="Trebuchet MS" w:hAnsi="Trebuchet MS"/>
          <w:b/>
          <w:bCs/>
          <w:color w:val="464547"/>
        </w:rPr>
        <w:t>_id’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1542F4B1" w14:textId="5638508D" w:rsidR="00A953DA" w:rsidRDefault="00A953DA" w:rsidP="00A953DA">
      <w:pPr>
        <w:pStyle w:val="Heading3"/>
      </w:pPr>
      <w:bookmarkStart w:id="996" w:name="_Toc164618559"/>
      <w:r>
        <w:t>‘Climbers_payments</w:t>
      </w:r>
      <w:r w:rsidR="00D57D3A">
        <w:t>’</w:t>
      </w:r>
      <w:bookmarkEnd w:id="996"/>
    </w:p>
    <w:p w14:paraId="563B5D36" w14:textId="1368B398" w:rsidR="00CB7023" w:rsidRPr="00FD7755" w:rsidRDefault="00741C9F" w:rsidP="00741C9F">
      <w:pPr>
        <w:pStyle w:val="BodyText"/>
      </w:pPr>
      <w:r>
        <w:t xml:space="preserve">This table contains the data regarding received payments from clients to the company’s bank account.  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26"/>
        <w:gridCol w:w="6804"/>
        <w:gridCol w:w="1418"/>
      </w:tblGrid>
      <w:tr w:rsidR="00741C9F" w:rsidRPr="00BE17E0" w14:paraId="296889A4" w14:textId="77777777" w:rsidTr="008E31E0">
        <w:trPr>
          <w:trHeight w:val="292"/>
        </w:trPr>
        <w:tc>
          <w:tcPr>
            <w:tcW w:w="2088" w:type="dxa"/>
            <w:shd w:val="clear" w:color="auto" w:fill="76CDD8"/>
          </w:tcPr>
          <w:p w14:paraId="3B71B870" w14:textId="77777777" w:rsidR="00741C9F" w:rsidRPr="00BE17E0" w:rsidRDefault="00741C9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26" w:type="dxa"/>
            <w:shd w:val="clear" w:color="auto" w:fill="76CDD8"/>
          </w:tcPr>
          <w:p w14:paraId="14BD7522" w14:textId="77777777" w:rsidR="00741C9F" w:rsidRPr="00BE17E0" w:rsidRDefault="00741C9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6804" w:type="dxa"/>
            <w:shd w:val="clear" w:color="auto" w:fill="76CDD8"/>
          </w:tcPr>
          <w:p w14:paraId="43436807" w14:textId="77777777" w:rsidR="00741C9F" w:rsidRPr="00BE17E0" w:rsidRDefault="00741C9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418" w:type="dxa"/>
            <w:shd w:val="clear" w:color="auto" w:fill="76CDD8"/>
          </w:tcPr>
          <w:p w14:paraId="0BFAA3BF" w14:textId="77777777" w:rsidR="00741C9F" w:rsidRPr="00BE17E0" w:rsidRDefault="00741C9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94B19" w14:paraId="706519E1" w14:textId="77777777" w:rsidTr="008E31E0">
        <w:trPr>
          <w:trHeight w:val="432"/>
        </w:trPr>
        <w:tc>
          <w:tcPr>
            <w:tcW w:w="2088" w:type="dxa"/>
            <w:vMerge w:val="restart"/>
          </w:tcPr>
          <w:p w14:paraId="2A751559" w14:textId="3B8012A0" w:rsidR="00B94B19" w:rsidRDefault="00B94B19" w:rsidP="00503A4F">
            <w:pPr>
              <w:pStyle w:val="BodyText"/>
            </w:pPr>
            <w:r>
              <w:t>climbers_payments</w:t>
            </w:r>
          </w:p>
        </w:tc>
        <w:tc>
          <w:tcPr>
            <w:tcW w:w="2126" w:type="dxa"/>
          </w:tcPr>
          <w:p w14:paraId="68C0B6B8" w14:textId="0F5A6DDA" w:rsidR="00B94B19" w:rsidRDefault="00B94B19" w:rsidP="00503A4F">
            <w:pPr>
              <w:pStyle w:val="BodyText"/>
            </w:pPr>
            <w:r>
              <w:t>transaction_id</w:t>
            </w:r>
          </w:p>
        </w:tc>
        <w:tc>
          <w:tcPr>
            <w:tcW w:w="6804" w:type="dxa"/>
          </w:tcPr>
          <w:p w14:paraId="442EA44F" w14:textId="3B3B0D4C" w:rsidR="00B94B19" w:rsidRDefault="008E31E0" w:rsidP="00503A4F">
            <w:pPr>
              <w:pStyle w:val="BodyText"/>
            </w:pPr>
            <w:r>
              <w:t xml:space="preserve">Generated field that concatenates </w:t>
            </w:r>
            <w:r>
              <w:rPr>
                <w:b/>
                <w:bCs/>
              </w:rPr>
              <w:t>enrollment_</w:t>
            </w:r>
            <w:r w:rsidRPr="00B36BE5">
              <w:rPr>
                <w:b/>
                <w:bCs/>
                <w:rPrChange w:id="997" w:author="Iuliia Kaymak" w:date="2024-04-21T12:55:00Z">
                  <w:rPr/>
                </w:rPrChange>
              </w:rPr>
              <w:t>id</w:t>
            </w:r>
            <w:r>
              <w:t xml:space="preserve"> and </w:t>
            </w:r>
            <w:r>
              <w:rPr>
                <w:b/>
                <w:bCs/>
              </w:rPr>
              <w:t>payment_code.</w:t>
            </w:r>
            <w:r>
              <w:t xml:space="preserve"> Identifies payment(s) belonging to specific enrollment_id. PK</w:t>
            </w:r>
          </w:p>
        </w:tc>
        <w:tc>
          <w:tcPr>
            <w:tcW w:w="1418" w:type="dxa"/>
          </w:tcPr>
          <w:p w14:paraId="4C624104" w14:textId="4135FD3B" w:rsidR="00B94B19" w:rsidRDefault="00B94B19" w:rsidP="00503A4F">
            <w:pPr>
              <w:pStyle w:val="BodyText"/>
            </w:pPr>
            <w:r>
              <w:t>CHAR(</w:t>
            </w:r>
            <w:r w:rsidR="005C0BB6">
              <w:t>250</w:t>
            </w:r>
            <w:r>
              <w:t>)</w:t>
            </w:r>
          </w:p>
        </w:tc>
      </w:tr>
      <w:tr w:rsidR="00B94B19" w14:paraId="68E07CA1" w14:textId="77777777" w:rsidTr="008E31E0">
        <w:trPr>
          <w:trHeight w:val="432"/>
        </w:trPr>
        <w:tc>
          <w:tcPr>
            <w:tcW w:w="2088" w:type="dxa"/>
            <w:vMerge/>
          </w:tcPr>
          <w:p w14:paraId="719ECE5D" w14:textId="77777777" w:rsidR="00B94B19" w:rsidRDefault="00B94B19" w:rsidP="00503A4F">
            <w:pPr>
              <w:pStyle w:val="BodyText"/>
            </w:pPr>
          </w:p>
        </w:tc>
        <w:tc>
          <w:tcPr>
            <w:tcW w:w="2126" w:type="dxa"/>
          </w:tcPr>
          <w:p w14:paraId="745FA8EA" w14:textId="51F722C1" w:rsidR="00B94B19" w:rsidRDefault="00B94B19" w:rsidP="00503A4F">
            <w:pPr>
              <w:pStyle w:val="BodyText"/>
            </w:pPr>
            <w:r>
              <w:t>payment_code</w:t>
            </w:r>
          </w:p>
        </w:tc>
        <w:tc>
          <w:tcPr>
            <w:tcW w:w="6804" w:type="dxa"/>
          </w:tcPr>
          <w:p w14:paraId="14DFFED7" w14:textId="61401C6B" w:rsidR="00B94B19" w:rsidRDefault="008E31E0" w:rsidP="00503A4F">
            <w:pPr>
              <w:pStyle w:val="BodyText"/>
            </w:pPr>
            <w:r>
              <w:t>Encrypted code of payment.</w:t>
            </w:r>
          </w:p>
        </w:tc>
        <w:tc>
          <w:tcPr>
            <w:tcW w:w="1418" w:type="dxa"/>
          </w:tcPr>
          <w:p w14:paraId="70402BE2" w14:textId="30081FC8" w:rsidR="00B94B19" w:rsidRDefault="00B94B19" w:rsidP="00503A4F">
            <w:pPr>
              <w:pStyle w:val="BodyText"/>
            </w:pPr>
            <w:r>
              <w:t>CHAR(</w:t>
            </w:r>
            <w:r w:rsidR="005C0BB6">
              <w:t>10</w:t>
            </w:r>
            <w:r>
              <w:t>0)</w:t>
            </w:r>
          </w:p>
        </w:tc>
      </w:tr>
      <w:tr w:rsidR="00B94B19" w14:paraId="4BE292CC" w14:textId="77777777" w:rsidTr="008E31E0">
        <w:trPr>
          <w:trHeight w:val="432"/>
        </w:trPr>
        <w:tc>
          <w:tcPr>
            <w:tcW w:w="2088" w:type="dxa"/>
            <w:vMerge/>
          </w:tcPr>
          <w:p w14:paraId="071A0C53" w14:textId="77777777" w:rsidR="00B94B19" w:rsidRDefault="00B94B19" w:rsidP="00503A4F">
            <w:pPr>
              <w:pStyle w:val="BodyText"/>
            </w:pPr>
          </w:p>
        </w:tc>
        <w:tc>
          <w:tcPr>
            <w:tcW w:w="2126" w:type="dxa"/>
          </w:tcPr>
          <w:p w14:paraId="0D578BD8" w14:textId="359733DA" w:rsidR="00B94B19" w:rsidRDefault="00B94B19" w:rsidP="00503A4F">
            <w:pPr>
              <w:pStyle w:val="BodyText"/>
            </w:pPr>
            <w:r>
              <w:t>enrollment</w:t>
            </w:r>
            <w:r w:rsidRPr="00B71543">
              <w:t>_</w:t>
            </w:r>
            <w:r>
              <w:t>id</w:t>
            </w:r>
          </w:p>
        </w:tc>
        <w:tc>
          <w:tcPr>
            <w:tcW w:w="6804" w:type="dxa"/>
          </w:tcPr>
          <w:p w14:paraId="729CA014" w14:textId="7BB17586" w:rsidR="00B94B19" w:rsidRDefault="008E31E0" w:rsidP="00503A4F">
            <w:pPr>
              <w:pStyle w:val="BodyText"/>
            </w:pPr>
            <w:r>
              <w:t>Enrollment_id of a specific climber to a specific tour. FK</w:t>
            </w:r>
          </w:p>
        </w:tc>
        <w:tc>
          <w:tcPr>
            <w:tcW w:w="1418" w:type="dxa"/>
          </w:tcPr>
          <w:p w14:paraId="7DB60B75" w14:textId="128FC39B" w:rsidR="00B94B19" w:rsidRDefault="005C0BB6" w:rsidP="00503A4F">
            <w:pPr>
              <w:pStyle w:val="BodyText"/>
            </w:pPr>
            <w:r>
              <w:t>CHAR(100)</w:t>
            </w:r>
          </w:p>
        </w:tc>
      </w:tr>
      <w:tr w:rsidR="00B94B19" w14:paraId="2F58A8D5" w14:textId="77777777" w:rsidTr="008E31E0">
        <w:trPr>
          <w:trHeight w:val="432"/>
        </w:trPr>
        <w:tc>
          <w:tcPr>
            <w:tcW w:w="2088" w:type="dxa"/>
            <w:vMerge/>
          </w:tcPr>
          <w:p w14:paraId="2A8E8429" w14:textId="77777777" w:rsidR="00B94B19" w:rsidRDefault="00B94B19" w:rsidP="00503A4F">
            <w:pPr>
              <w:pStyle w:val="BodyText"/>
            </w:pPr>
          </w:p>
        </w:tc>
        <w:tc>
          <w:tcPr>
            <w:tcW w:w="2126" w:type="dxa"/>
          </w:tcPr>
          <w:p w14:paraId="3870D207" w14:textId="57CDCA1F" w:rsidR="00B94B19" w:rsidRDefault="00B94B19" w:rsidP="00503A4F">
            <w:pPr>
              <w:pStyle w:val="BodyText"/>
            </w:pPr>
            <w:r>
              <w:t>transaction_date</w:t>
            </w:r>
          </w:p>
        </w:tc>
        <w:tc>
          <w:tcPr>
            <w:tcW w:w="6804" w:type="dxa"/>
          </w:tcPr>
          <w:p w14:paraId="5B36306B" w14:textId="1F9242CA" w:rsidR="00B94B19" w:rsidRDefault="008E31E0" w:rsidP="00503A4F">
            <w:pPr>
              <w:pStyle w:val="BodyText"/>
            </w:pPr>
            <w:r>
              <w:t>Date of transaction when money are received in the company’s bank account.</w:t>
            </w:r>
          </w:p>
        </w:tc>
        <w:tc>
          <w:tcPr>
            <w:tcW w:w="1418" w:type="dxa"/>
          </w:tcPr>
          <w:p w14:paraId="48EC612C" w14:textId="4B75851E" w:rsidR="00B94B19" w:rsidRDefault="005C0BB6" w:rsidP="00503A4F">
            <w:pPr>
              <w:pStyle w:val="BodyText"/>
            </w:pPr>
            <w:r>
              <w:t>DATE</w:t>
            </w:r>
          </w:p>
        </w:tc>
      </w:tr>
      <w:tr w:rsidR="00B94B19" w14:paraId="53033D15" w14:textId="77777777" w:rsidTr="008E31E0">
        <w:trPr>
          <w:trHeight w:val="432"/>
        </w:trPr>
        <w:tc>
          <w:tcPr>
            <w:tcW w:w="2088" w:type="dxa"/>
            <w:vMerge/>
          </w:tcPr>
          <w:p w14:paraId="531CF4D1" w14:textId="77777777" w:rsidR="00B94B19" w:rsidRDefault="00B94B19" w:rsidP="00503A4F">
            <w:pPr>
              <w:pStyle w:val="BodyText"/>
            </w:pPr>
          </w:p>
        </w:tc>
        <w:tc>
          <w:tcPr>
            <w:tcW w:w="2126" w:type="dxa"/>
          </w:tcPr>
          <w:p w14:paraId="18E8D6A9" w14:textId="24D1242B" w:rsidR="00B94B19" w:rsidRDefault="00B94B19" w:rsidP="00503A4F">
            <w:pPr>
              <w:pStyle w:val="BodyText"/>
            </w:pPr>
            <w:r>
              <w:t>amount_usd</w:t>
            </w:r>
          </w:p>
        </w:tc>
        <w:tc>
          <w:tcPr>
            <w:tcW w:w="6804" w:type="dxa"/>
          </w:tcPr>
          <w:p w14:paraId="377FD7FA" w14:textId="44FC05AC" w:rsidR="00B94B19" w:rsidRDefault="008E31E0" w:rsidP="00503A4F">
            <w:pPr>
              <w:pStyle w:val="BodyText"/>
            </w:pPr>
            <w:r>
              <w:t>Amount of transferred money in US Dollars.</w:t>
            </w:r>
          </w:p>
        </w:tc>
        <w:tc>
          <w:tcPr>
            <w:tcW w:w="1418" w:type="dxa"/>
          </w:tcPr>
          <w:p w14:paraId="3E8D6FB5" w14:textId="66DD0559" w:rsidR="00B94B19" w:rsidRDefault="00B94B19" w:rsidP="00503A4F">
            <w:pPr>
              <w:pStyle w:val="BodyText"/>
            </w:pPr>
            <w:r>
              <w:t>FLOAT</w:t>
            </w:r>
          </w:p>
        </w:tc>
      </w:tr>
    </w:tbl>
    <w:p w14:paraId="78331208" w14:textId="5897329A" w:rsidR="00741C9F" w:rsidRDefault="00741C9F" w:rsidP="00741C9F">
      <w:pPr>
        <w:pStyle w:val="BodyText"/>
      </w:pPr>
      <w:r>
        <w:t xml:space="preserve">Data mock-up: </w:t>
      </w:r>
    </w:p>
    <w:tbl>
      <w:tblPr>
        <w:tblW w:w="11443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931"/>
        <w:gridCol w:w="2409"/>
        <w:gridCol w:w="2127"/>
        <w:gridCol w:w="1701"/>
        <w:gridCol w:w="1275"/>
      </w:tblGrid>
      <w:tr w:rsidR="005C0BB6" w14:paraId="330AE307" w14:textId="475560BA" w:rsidTr="005C0BB6">
        <w:trPr>
          <w:trHeight w:val="292"/>
        </w:trPr>
        <w:tc>
          <w:tcPr>
            <w:tcW w:w="3931" w:type="dxa"/>
            <w:shd w:val="clear" w:color="auto" w:fill="76CDD8"/>
          </w:tcPr>
          <w:p w14:paraId="5A47BF48" w14:textId="64E5D31D" w:rsidR="005C0BB6" w:rsidRPr="00BE17E0" w:rsidRDefault="005C0BB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5C0BB6">
              <w:rPr>
                <w:color w:val="FFFFFF" w:themeColor="background1"/>
                <w:sz w:val="18"/>
                <w:szCs w:val="18"/>
              </w:rPr>
              <w:t>transaction_id</w:t>
            </w:r>
          </w:p>
        </w:tc>
        <w:tc>
          <w:tcPr>
            <w:tcW w:w="2409" w:type="dxa"/>
            <w:shd w:val="clear" w:color="auto" w:fill="76CDD8"/>
          </w:tcPr>
          <w:p w14:paraId="0D820919" w14:textId="3FC9D9DE" w:rsidR="005C0BB6" w:rsidRPr="00BE17E0" w:rsidRDefault="005C0BB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5C0BB6">
              <w:rPr>
                <w:color w:val="FFFFFF" w:themeColor="background1"/>
                <w:sz w:val="18"/>
                <w:szCs w:val="18"/>
              </w:rPr>
              <w:t>payment_code</w:t>
            </w:r>
          </w:p>
        </w:tc>
        <w:tc>
          <w:tcPr>
            <w:tcW w:w="2127" w:type="dxa"/>
            <w:shd w:val="clear" w:color="auto" w:fill="76CDD8"/>
          </w:tcPr>
          <w:p w14:paraId="50A3B2B0" w14:textId="3BA4657E" w:rsidR="005C0BB6" w:rsidRPr="00BE17E0" w:rsidRDefault="005C0BB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5C0BB6">
              <w:rPr>
                <w:color w:val="FFFFFF" w:themeColor="background1"/>
                <w:sz w:val="18"/>
                <w:szCs w:val="18"/>
              </w:rPr>
              <w:t>enrollment_id</w:t>
            </w:r>
          </w:p>
        </w:tc>
        <w:tc>
          <w:tcPr>
            <w:tcW w:w="1701" w:type="dxa"/>
            <w:shd w:val="clear" w:color="auto" w:fill="76CDD8"/>
          </w:tcPr>
          <w:p w14:paraId="47EEAA2F" w14:textId="388470D9" w:rsidR="005C0BB6" w:rsidRPr="005C0BB6" w:rsidRDefault="005C0BB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5C0BB6">
              <w:rPr>
                <w:color w:val="FFFFFF" w:themeColor="background1"/>
                <w:sz w:val="18"/>
                <w:szCs w:val="18"/>
              </w:rPr>
              <w:t>transaction_date</w:t>
            </w:r>
          </w:p>
        </w:tc>
        <w:tc>
          <w:tcPr>
            <w:tcW w:w="1275" w:type="dxa"/>
            <w:shd w:val="clear" w:color="auto" w:fill="76CDD8"/>
          </w:tcPr>
          <w:p w14:paraId="316C8F72" w14:textId="307EDB7B" w:rsidR="005C0BB6" w:rsidRPr="005C0BB6" w:rsidRDefault="005C0BB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5C0BB6">
              <w:rPr>
                <w:color w:val="FFFFFF" w:themeColor="background1"/>
                <w:sz w:val="18"/>
                <w:szCs w:val="18"/>
              </w:rPr>
              <w:t>amount_usd</w:t>
            </w:r>
          </w:p>
        </w:tc>
      </w:tr>
      <w:tr w:rsidR="005C0BB6" w14:paraId="6FF4EB9F" w14:textId="2CC7D405" w:rsidTr="005C0BB6">
        <w:trPr>
          <w:trHeight w:val="432"/>
        </w:trPr>
        <w:tc>
          <w:tcPr>
            <w:tcW w:w="3931" w:type="dxa"/>
          </w:tcPr>
          <w:p w14:paraId="43B45C42" w14:textId="4F3C8B22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TR0000200002_1#payment04ab34c45d3a35</w:t>
            </w:r>
          </w:p>
        </w:tc>
        <w:tc>
          <w:tcPr>
            <w:tcW w:w="2409" w:type="dxa"/>
          </w:tcPr>
          <w:p w14:paraId="79442C36" w14:textId="782ADC66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04ab34c45d3a35</w:t>
            </w:r>
          </w:p>
        </w:tc>
        <w:tc>
          <w:tcPr>
            <w:tcW w:w="2127" w:type="dxa"/>
          </w:tcPr>
          <w:p w14:paraId="47610476" w14:textId="76AB6E6C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TR0000200002_1</w:t>
            </w:r>
          </w:p>
        </w:tc>
        <w:tc>
          <w:tcPr>
            <w:tcW w:w="1701" w:type="dxa"/>
          </w:tcPr>
          <w:p w14:paraId="6B54D797" w14:textId="36F16814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25/03/2024</w:t>
            </w:r>
          </w:p>
        </w:tc>
        <w:tc>
          <w:tcPr>
            <w:tcW w:w="1275" w:type="dxa"/>
          </w:tcPr>
          <w:p w14:paraId="091D81DC" w14:textId="5034B315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240.00</w:t>
            </w:r>
          </w:p>
        </w:tc>
      </w:tr>
      <w:tr w:rsidR="005C0BB6" w14:paraId="77707544" w14:textId="4C0B97AF" w:rsidTr="005C0BB6">
        <w:trPr>
          <w:trHeight w:val="432"/>
        </w:trPr>
        <w:tc>
          <w:tcPr>
            <w:tcW w:w="3931" w:type="dxa"/>
          </w:tcPr>
          <w:p w14:paraId="22001AEA" w14:textId="28B69FC9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TR0000200002_2#payment04ab34c45d3a35</w:t>
            </w:r>
          </w:p>
        </w:tc>
        <w:tc>
          <w:tcPr>
            <w:tcW w:w="2409" w:type="dxa"/>
          </w:tcPr>
          <w:p w14:paraId="79154910" w14:textId="6557693D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04ab34c45d3a35</w:t>
            </w:r>
          </w:p>
        </w:tc>
        <w:tc>
          <w:tcPr>
            <w:tcW w:w="2127" w:type="dxa"/>
          </w:tcPr>
          <w:p w14:paraId="40A0E4A5" w14:textId="5588A096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TR0000200002_2</w:t>
            </w:r>
          </w:p>
        </w:tc>
        <w:tc>
          <w:tcPr>
            <w:tcW w:w="1701" w:type="dxa"/>
          </w:tcPr>
          <w:p w14:paraId="0D591596" w14:textId="5DCA0D30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25/03/2024</w:t>
            </w:r>
          </w:p>
        </w:tc>
        <w:tc>
          <w:tcPr>
            <w:tcW w:w="1275" w:type="dxa"/>
          </w:tcPr>
          <w:p w14:paraId="73C6E857" w14:textId="04E85C05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240.00</w:t>
            </w:r>
          </w:p>
        </w:tc>
      </w:tr>
      <w:tr w:rsidR="005C0BB6" w14:paraId="7F7EC353" w14:textId="30CC54A8" w:rsidTr="005C0BB6">
        <w:trPr>
          <w:trHeight w:val="432"/>
        </w:trPr>
        <w:tc>
          <w:tcPr>
            <w:tcW w:w="3931" w:type="dxa"/>
          </w:tcPr>
          <w:p w14:paraId="304F9E0D" w14:textId="375CF7AF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TR0000200002_3#payment04ab34c45d3a35</w:t>
            </w:r>
          </w:p>
        </w:tc>
        <w:tc>
          <w:tcPr>
            <w:tcW w:w="2409" w:type="dxa"/>
          </w:tcPr>
          <w:p w14:paraId="796F255F" w14:textId="11314F3C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04ab34c45d3a35</w:t>
            </w:r>
          </w:p>
        </w:tc>
        <w:tc>
          <w:tcPr>
            <w:tcW w:w="2127" w:type="dxa"/>
          </w:tcPr>
          <w:p w14:paraId="37F9A6BF" w14:textId="26E1538B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TR0000200002_3</w:t>
            </w:r>
          </w:p>
        </w:tc>
        <w:tc>
          <w:tcPr>
            <w:tcW w:w="1701" w:type="dxa"/>
          </w:tcPr>
          <w:p w14:paraId="1A227161" w14:textId="7572849E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25/03/2024</w:t>
            </w:r>
          </w:p>
        </w:tc>
        <w:tc>
          <w:tcPr>
            <w:tcW w:w="1275" w:type="dxa"/>
          </w:tcPr>
          <w:p w14:paraId="29D87F09" w14:textId="6EB9057E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240.00</w:t>
            </w:r>
          </w:p>
        </w:tc>
      </w:tr>
      <w:tr w:rsidR="005C0BB6" w14:paraId="311E5FA5" w14:textId="718E331D" w:rsidTr="005C0BB6">
        <w:trPr>
          <w:trHeight w:val="432"/>
        </w:trPr>
        <w:tc>
          <w:tcPr>
            <w:tcW w:w="3931" w:type="dxa"/>
          </w:tcPr>
          <w:p w14:paraId="3D185478" w14:textId="35CF80D6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lastRenderedPageBreak/>
              <w:t>RU0000100002_4#payment1ab38c435bd42a</w:t>
            </w:r>
          </w:p>
        </w:tc>
        <w:tc>
          <w:tcPr>
            <w:tcW w:w="2409" w:type="dxa"/>
          </w:tcPr>
          <w:p w14:paraId="696D493F" w14:textId="6993F4E4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1ab38c435bd42a</w:t>
            </w:r>
          </w:p>
        </w:tc>
        <w:tc>
          <w:tcPr>
            <w:tcW w:w="2127" w:type="dxa"/>
          </w:tcPr>
          <w:p w14:paraId="209FE4EF" w14:textId="32FC5717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RU0000100002_4</w:t>
            </w:r>
          </w:p>
        </w:tc>
        <w:tc>
          <w:tcPr>
            <w:tcW w:w="1701" w:type="dxa"/>
          </w:tcPr>
          <w:p w14:paraId="4440F70D" w14:textId="4D27DEED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16/04/2024</w:t>
            </w:r>
          </w:p>
        </w:tc>
        <w:tc>
          <w:tcPr>
            <w:tcW w:w="1275" w:type="dxa"/>
          </w:tcPr>
          <w:p w14:paraId="774BDE3C" w14:textId="07186138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170.00</w:t>
            </w:r>
          </w:p>
        </w:tc>
      </w:tr>
      <w:tr w:rsidR="005C0BB6" w14:paraId="6156B297" w14:textId="3499A9FF" w:rsidTr="005C0BB6">
        <w:trPr>
          <w:trHeight w:val="432"/>
        </w:trPr>
        <w:tc>
          <w:tcPr>
            <w:tcW w:w="3931" w:type="dxa"/>
          </w:tcPr>
          <w:p w14:paraId="754806F8" w14:textId="51006F85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RU0000100002_4#payment63bad401bd3241</w:t>
            </w:r>
          </w:p>
        </w:tc>
        <w:tc>
          <w:tcPr>
            <w:tcW w:w="2409" w:type="dxa"/>
          </w:tcPr>
          <w:p w14:paraId="6740439D" w14:textId="75EE68FA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63bad401bd3241</w:t>
            </w:r>
          </w:p>
        </w:tc>
        <w:tc>
          <w:tcPr>
            <w:tcW w:w="2127" w:type="dxa"/>
          </w:tcPr>
          <w:p w14:paraId="276ED10D" w14:textId="467106E7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RU0000100002_4</w:t>
            </w:r>
          </w:p>
        </w:tc>
        <w:tc>
          <w:tcPr>
            <w:tcW w:w="1701" w:type="dxa"/>
          </w:tcPr>
          <w:p w14:paraId="7A357951" w14:textId="0A5FA197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18/04/2024</w:t>
            </w:r>
          </w:p>
        </w:tc>
        <w:tc>
          <w:tcPr>
            <w:tcW w:w="1275" w:type="dxa"/>
          </w:tcPr>
          <w:p w14:paraId="061B5B68" w14:textId="29B2E537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170.00</w:t>
            </w:r>
          </w:p>
        </w:tc>
      </w:tr>
      <w:tr w:rsidR="005C0BB6" w14:paraId="0E5C8006" w14:textId="628E47FF" w:rsidTr="005C0BB6">
        <w:trPr>
          <w:trHeight w:val="432"/>
        </w:trPr>
        <w:tc>
          <w:tcPr>
            <w:tcW w:w="3931" w:type="dxa"/>
          </w:tcPr>
          <w:p w14:paraId="560E4703" w14:textId="1B3F0870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RU0000100002_1#payment2abg356gcv67fd</w:t>
            </w:r>
          </w:p>
        </w:tc>
        <w:tc>
          <w:tcPr>
            <w:tcW w:w="2409" w:type="dxa"/>
          </w:tcPr>
          <w:p w14:paraId="7CC7171A" w14:textId="149ABFB5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2abg356gcv67fd</w:t>
            </w:r>
          </w:p>
        </w:tc>
        <w:tc>
          <w:tcPr>
            <w:tcW w:w="2127" w:type="dxa"/>
          </w:tcPr>
          <w:p w14:paraId="7CCE388D" w14:textId="5B474613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RU0000100002_1</w:t>
            </w:r>
          </w:p>
        </w:tc>
        <w:tc>
          <w:tcPr>
            <w:tcW w:w="1701" w:type="dxa"/>
          </w:tcPr>
          <w:p w14:paraId="5FEFB684" w14:textId="5EC9C381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18/04/2024</w:t>
            </w:r>
          </w:p>
        </w:tc>
        <w:tc>
          <w:tcPr>
            <w:tcW w:w="1275" w:type="dxa"/>
          </w:tcPr>
          <w:p w14:paraId="076CE9B7" w14:textId="39D4E41F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340.00</w:t>
            </w:r>
          </w:p>
        </w:tc>
      </w:tr>
      <w:tr w:rsidR="005C0BB6" w14:paraId="7564A45C" w14:textId="784ED06B" w:rsidTr="005C0BB6">
        <w:trPr>
          <w:trHeight w:val="432"/>
        </w:trPr>
        <w:tc>
          <w:tcPr>
            <w:tcW w:w="3931" w:type="dxa"/>
          </w:tcPr>
          <w:p w14:paraId="0DA810F8" w14:textId="561EE7C3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RU0000100002_2#payment26aa7cd00e24df</w:t>
            </w:r>
          </w:p>
        </w:tc>
        <w:tc>
          <w:tcPr>
            <w:tcW w:w="2409" w:type="dxa"/>
          </w:tcPr>
          <w:p w14:paraId="039FA2B5" w14:textId="3E630457" w:rsidR="005C0BB6" w:rsidRPr="002B2F2F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26aa7cd00e24df</w:t>
            </w:r>
          </w:p>
        </w:tc>
        <w:tc>
          <w:tcPr>
            <w:tcW w:w="2127" w:type="dxa"/>
          </w:tcPr>
          <w:p w14:paraId="1E31BE77" w14:textId="7977C0F7" w:rsidR="005C0BB6" w:rsidRDefault="005C0BB6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5C0BB6">
              <w:rPr>
                <w:sz w:val="16"/>
                <w:szCs w:val="16"/>
              </w:rPr>
              <w:t>RU0000100002_2</w:t>
            </w:r>
          </w:p>
        </w:tc>
        <w:tc>
          <w:tcPr>
            <w:tcW w:w="1701" w:type="dxa"/>
          </w:tcPr>
          <w:p w14:paraId="694DE910" w14:textId="0F6F13DD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20/04/2024</w:t>
            </w:r>
          </w:p>
        </w:tc>
        <w:tc>
          <w:tcPr>
            <w:tcW w:w="1275" w:type="dxa"/>
          </w:tcPr>
          <w:p w14:paraId="029E88E5" w14:textId="2EFA7B9F" w:rsidR="005C0BB6" w:rsidRDefault="008E31E0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340.00</w:t>
            </w:r>
          </w:p>
        </w:tc>
      </w:tr>
    </w:tbl>
    <w:p w14:paraId="71ABFD5E" w14:textId="77777777" w:rsidR="00741C9F" w:rsidRDefault="00741C9F" w:rsidP="00741C9F"/>
    <w:p w14:paraId="6E2402A5" w14:textId="77777777" w:rsidR="00741C9F" w:rsidRDefault="00741C9F" w:rsidP="00741C9F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998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76866BC0" w14:textId="0F2DC679" w:rsidR="00741C9F" w:rsidRDefault="00741C9F" w:rsidP="008E31E0">
      <w:pPr>
        <w:pStyle w:val="ListParagraph"/>
        <w:numPr>
          <w:ilvl w:val="0"/>
          <w:numId w:val="29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999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1000" w:author="Iuliia Kaymak" w:date="2024-04-21T13:06:00Z">
            <w:rPr/>
          </w:rPrChange>
        </w:rPr>
        <w:t>‘</w:t>
      </w:r>
      <w:r w:rsidR="008E31E0" w:rsidRPr="00A953DA">
        <w:rPr>
          <w:rFonts w:ascii="Trebuchet MS" w:hAnsi="Trebuchet MS"/>
          <w:b/>
          <w:bCs/>
          <w:color w:val="464547"/>
          <w:rPrChange w:id="1001" w:author="Iuliia Kaymak" w:date="2024-04-21T13:06:00Z">
            <w:rPr/>
          </w:rPrChange>
        </w:rPr>
        <w:t>enrollments</w:t>
      </w:r>
      <w:r w:rsidRPr="00A953DA">
        <w:rPr>
          <w:rFonts w:ascii="Trebuchet MS" w:hAnsi="Trebuchet MS"/>
          <w:b/>
          <w:bCs/>
          <w:color w:val="464547"/>
          <w:rPrChange w:id="1002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003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1004" w:author="Iuliia Kaymak" w:date="2024-04-21T13:06:00Z">
            <w:rPr/>
          </w:rPrChange>
        </w:rPr>
        <w:t>‘</w:t>
      </w:r>
      <w:r w:rsidR="008E31E0">
        <w:rPr>
          <w:rFonts w:ascii="Trebuchet MS" w:hAnsi="Trebuchet MS"/>
          <w:b/>
          <w:bCs/>
          <w:color w:val="464547"/>
        </w:rPr>
        <w:t>climbers_payments.</w:t>
      </w:r>
      <w:r w:rsidRPr="00A953DA">
        <w:rPr>
          <w:rFonts w:ascii="Trebuchet MS" w:hAnsi="Trebuchet MS"/>
          <w:b/>
          <w:bCs/>
          <w:color w:val="464547"/>
          <w:rPrChange w:id="1005" w:author="Iuliia Kaymak" w:date="2024-04-21T13:06:00Z">
            <w:rPr/>
          </w:rPrChange>
        </w:rPr>
        <w:t>enrollment_id’</w:t>
      </w:r>
      <w:r w:rsidRPr="00947325">
        <w:rPr>
          <w:rFonts w:ascii="Trebuchet MS" w:hAnsi="Trebuchet MS"/>
          <w:color w:val="464547"/>
          <w:rPrChange w:id="1006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1007" w:author="Iuliia Kaymak" w:date="2024-04-21T13:06:00Z">
            <w:rPr/>
          </w:rPrChange>
        </w:rPr>
        <w:t>‘</w:t>
      </w:r>
      <w:r w:rsidR="008E31E0">
        <w:rPr>
          <w:rFonts w:ascii="Trebuchet MS" w:hAnsi="Trebuchet MS"/>
          <w:b/>
          <w:bCs/>
          <w:color w:val="464547"/>
        </w:rPr>
        <w:t>enrollments.</w:t>
      </w:r>
      <w:r w:rsidRPr="00A953DA">
        <w:rPr>
          <w:rFonts w:ascii="Trebuchet MS" w:hAnsi="Trebuchet MS"/>
          <w:b/>
          <w:bCs/>
          <w:color w:val="464547"/>
          <w:rPrChange w:id="1008" w:author="Iuliia Kaymak" w:date="2024-04-21T13:06:00Z">
            <w:rPr/>
          </w:rPrChange>
        </w:rPr>
        <w:t>enrollment_id’</w:t>
      </w:r>
      <w:r>
        <w:rPr>
          <w:rFonts w:ascii="Trebuchet MS" w:hAnsi="Trebuchet MS"/>
          <w:color w:val="464547"/>
        </w:rPr>
        <w:t xml:space="preserve"> using a </w:t>
      </w:r>
      <w:r w:rsidR="008E31E0">
        <w:rPr>
          <w:rFonts w:ascii="Trebuchet MS" w:hAnsi="Trebuchet MS"/>
          <w:color w:val="464547"/>
        </w:rPr>
        <w:t xml:space="preserve">many-to-one </w:t>
      </w:r>
      <w:r>
        <w:rPr>
          <w:rFonts w:ascii="Trebuchet MS" w:hAnsi="Trebuchet MS"/>
          <w:color w:val="464547"/>
        </w:rPr>
        <w:t>relationship</w:t>
      </w:r>
      <w:r w:rsidR="008E31E0">
        <w:rPr>
          <w:rFonts w:ascii="Trebuchet MS" w:hAnsi="Trebuchet MS"/>
          <w:color w:val="464547"/>
        </w:rPr>
        <w:t xml:space="preserve"> (mentioned above)</w:t>
      </w:r>
      <w:r>
        <w:rPr>
          <w:rFonts w:ascii="Trebuchet MS" w:hAnsi="Trebuchet MS"/>
          <w:color w:val="464547"/>
        </w:rPr>
        <w:t>.</w:t>
      </w:r>
    </w:p>
    <w:p w14:paraId="47AA377D" w14:textId="20CEF08A" w:rsidR="00D57D3A" w:rsidRDefault="00D57D3A" w:rsidP="00D57D3A">
      <w:pPr>
        <w:pStyle w:val="Heading3"/>
      </w:pPr>
      <w:bookmarkStart w:id="1009" w:name="_Toc164618560"/>
      <w:r>
        <w:t>‘Tours’</w:t>
      </w:r>
      <w:bookmarkEnd w:id="1009"/>
    </w:p>
    <w:p w14:paraId="66F9C9D3" w14:textId="19C45428" w:rsidR="002E2121" w:rsidRPr="00FD7755" w:rsidRDefault="00D57D3A" w:rsidP="00D57D3A">
      <w:pPr>
        <w:pStyle w:val="BodyText"/>
      </w:pPr>
      <w:r>
        <w:t xml:space="preserve">This table contains the data regarding every tour announced and/or organized by the company.  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3260"/>
        <w:gridCol w:w="6946"/>
        <w:gridCol w:w="1985"/>
      </w:tblGrid>
      <w:tr w:rsidR="00D57D3A" w:rsidRPr="00BE17E0" w14:paraId="6A1D2690" w14:textId="77777777" w:rsidTr="00CB7023">
        <w:trPr>
          <w:trHeight w:val="292"/>
        </w:trPr>
        <w:tc>
          <w:tcPr>
            <w:tcW w:w="1379" w:type="dxa"/>
            <w:shd w:val="clear" w:color="auto" w:fill="76CDD8"/>
          </w:tcPr>
          <w:p w14:paraId="1BD9F0DA" w14:textId="77777777" w:rsidR="00D57D3A" w:rsidRPr="00BE17E0" w:rsidRDefault="00D57D3A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3260" w:type="dxa"/>
            <w:shd w:val="clear" w:color="auto" w:fill="76CDD8"/>
          </w:tcPr>
          <w:p w14:paraId="12F9895B" w14:textId="77777777" w:rsidR="00D57D3A" w:rsidRPr="00BE17E0" w:rsidRDefault="00D57D3A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6946" w:type="dxa"/>
            <w:shd w:val="clear" w:color="auto" w:fill="76CDD8"/>
          </w:tcPr>
          <w:p w14:paraId="0A171758" w14:textId="77777777" w:rsidR="00D57D3A" w:rsidRPr="00BE17E0" w:rsidRDefault="00D57D3A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985" w:type="dxa"/>
            <w:shd w:val="clear" w:color="auto" w:fill="76CDD8"/>
          </w:tcPr>
          <w:p w14:paraId="32E72FAF" w14:textId="77777777" w:rsidR="00D57D3A" w:rsidRPr="00BE17E0" w:rsidRDefault="00D57D3A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57D3A" w14:paraId="07AD4CD8" w14:textId="77777777" w:rsidTr="00CB7023">
        <w:trPr>
          <w:trHeight w:val="432"/>
        </w:trPr>
        <w:tc>
          <w:tcPr>
            <w:tcW w:w="1379" w:type="dxa"/>
            <w:vMerge w:val="restart"/>
          </w:tcPr>
          <w:p w14:paraId="7B5D41EB" w14:textId="29659DC5" w:rsidR="00D57D3A" w:rsidRDefault="00D57D3A" w:rsidP="00503A4F">
            <w:pPr>
              <w:pStyle w:val="BodyText"/>
            </w:pPr>
            <w:r>
              <w:t>tours</w:t>
            </w:r>
          </w:p>
        </w:tc>
        <w:tc>
          <w:tcPr>
            <w:tcW w:w="3260" w:type="dxa"/>
          </w:tcPr>
          <w:p w14:paraId="43B6CBE2" w14:textId="0E2769B9" w:rsidR="00D57D3A" w:rsidRDefault="00D57D3A" w:rsidP="00503A4F">
            <w:pPr>
              <w:pStyle w:val="BodyText"/>
            </w:pPr>
            <w:r>
              <w:t>tour_id</w:t>
            </w:r>
          </w:p>
        </w:tc>
        <w:tc>
          <w:tcPr>
            <w:tcW w:w="6946" w:type="dxa"/>
          </w:tcPr>
          <w:p w14:paraId="56B86C26" w14:textId="75674C7E" w:rsidR="00D57D3A" w:rsidRDefault="00744DE4" w:rsidP="00503A4F">
            <w:pPr>
              <w:pStyle w:val="BodyText"/>
            </w:pPr>
            <w:r>
              <w:t>Unique ID of organized tour. Contains route_id and ordering number. PK</w:t>
            </w:r>
          </w:p>
        </w:tc>
        <w:tc>
          <w:tcPr>
            <w:tcW w:w="1985" w:type="dxa"/>
          </w:tcPr>
          <w:p w14:paraId="7C19DFD8" w14:textId="3BB64338" w:rsidR="00D57D3A" w:rsidRDefault="00D57D3A" w:rsidP="00503A4F">
            <w:pPr>
              <w:pStyle w:val="BodyText"/>
            </w:pPr>
            <w:r>
              <w:t>CHAR(50)</w:t>
            </w:r>
          </w:p>
        </w:tc>
      </w:tr>
      <w:tr w:rsidR="00D57D3A" w14:paraId="4315E09E" w14:textId="77777777" w:rsidTr="00CB7023">
        <w:trPr>
          <w:trHeight w:val="432"/>
        </w:trPr>
        <w:tc>
          <w:tcPr>
            <w:tcW w:w="1379" w:type="dxa"/>
            <w:vMerge/>
          </w:tcPr>
          <w:p w14:paraId="1E69B930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58F21B30" w14:textId="60B62D62" w:rsidR="00D57D3A" w:rsidRDefault="00D57D3A" w:rsidP="00503A4F">
            <w:pPr>
              <w:pStyle w:val="BodyText"/>
            </w:pPr>
            <w:r>
              <w:t>route_id</w:t>
            </w:r>
          </w:p>
        </w:tc>
        <w:tc>
          <w:tcPr>
            <w:tcW w:w="6946" w:type="dxa"/>
          </w:tcPr>
          <w:p w14:paraId="5B09D57B" w14:textId="52F316BD" w:rsidR="00D57D3A" w:rsidRDefault="00744DE4" w:rsidP="00503A4F">
            <w:pPr>
              <w:pStyle w:val="BodyText"/>
            </w:pPr>
            <w:r>
              <w:t>ID of route. FK1</w:t>
            </w:r>
          </w:p>
        </w:tc>
        <w:tc>
          <w:tcPr>
            <w:tcW w:w="1985" w:type="dxa"/>
          </w:tcPr>
          <w:p w14:paraId="234FAFBE" w14:textId="27B0F5E7" w:rsidR="00D57D3A" w:rsidRDefault="00D57D3A" w:rsidP="00503A4F">
            <w:pPr>
              <w:pStyle w:val="BodyText"/>
            </w:pPr>
            <w:r>
              <w:t>CHAR(50)</w:t>
            </w:r>
          </w:p>
        </w:tc>
      </w:tr>
      <w:tr w:rsidR="00D57D3A" w14:paraId="1AAFC327" w14:textId="77777777" w:rsidTr="00CB7023">
        <w:trPr>
          <w:trHeight w:val="432"/>
        </w:trPr>
        <w:tc>
          <w:tcPr>
            <w:tcW w:w="1379" w:type="dxa"/>
            <w:vMerge/>
          </w:tcPr>
          <w:p w14:paraId="3956EA03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565C3C0C" w14:textId="1818790C" w:rsidR="00D57D3A" w:rsidRDefault="00D57D3A" w:rsidP="00503A4F">
            <w:pPr>
              <w:pStyle w:val="BodyText"/>
            </w:pPr>
            <w:r>
              <w:t>price_usd</w:t>
            </w:r>
          </w:p>
        </w:tc>
        <w:tc>
          <w:tcPr>
            <w:tcW w:w="6946" w:type="dxa"/>
          </w:tcPr>
          <w:p w14:paraId="2B7872B9" w14:textId="6CC7E8C1" w:rsidR="00D57D3A" w:rsidRDefault="00744DE4" w:rsidP="00503A4F">
            <w:pPr>
              <w:pStyle w:val="BodyText"/>
            </w:pPr>
            <w:r>
              <w:t>Price of a tour in US Dollars</w:t>
            </w:r>
          </w:p>
        </w:tc>
        <w:tc>
          <w:tcPr>
            <w:tcW w:w="1985" w:type="dxa"/>
          </w:tcPr>
          <w:p w14:paraId="46D5FF4B" w14:textId="55A722BF" w:rsidR="00D57D3A" w:rsidRDefault="00D57D3A" w:rsidP="00503A4F">
            <w:pPr>
              <w:pStyle w:val="BodyText"/>
            </w:pPr>
            <w:r>
              <w:t>FLOAT</w:t>
            </w:r>
          </w:p>
        </w:tc>
      </w:tr>
      <w:tr w:rsidR="00D57D3A" w14:paraId="67FD030D" w14:textId="77777777" w:rsidTr="00CB7023">
        <w:trPr>
          <w:trHeight w:val="432"/>
        </w:trPr>
        <w:tc>
          <w:tcPr>
            <w:tcW w:w="1379" w:type="dxa"/>
            <w:vMerge/>
          </w:tcPr>
          <w:p w14:paraId="63DE8004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69E1F2EA" w14:textId="134EAD70" w:rsidR="00D57D3A" w:rsidRDefault="00D57D3A" w:rsidP="00503A4F">
            <w:pPr>
              <w:pStyle w:val="BodyText"/>
            </w:pPr>
            <w:r>
              <w:t>planned_start_date</w:t>
            </w:r>
          </w:p>
        </w:tc>
        <w:tc>
          <w:tcPr>
            <w:tcW w:w="6946" w:type="dxa"/>
          </w:tcPr>
          <w:p w14:paraId="1C30F691" w14:textId="65CFD140" w:rsidR="00D57D3A" w:rsidRDefault="00744DE4" w:rsidP="00503A4F">
            <w:pPr>
              <w:pStyle w:val="BodyText"/>
            </w:pPr>
            <w:r>
              <w:t>Planned start date of a tour</w:t>
            </w:r>
          </w:p>
        </w:tc>
        <w:tc>
          <w:tcPr>
            <w:tcW w:w="1985" w:type="dxa"/>
          </w:tcPr>
          <w:p w14:paraId="1D6FE04F" w14:textId="79F3E783" w:rsidR="00D57D3A" w:rsidRDefault="00D57D3A" w:rsidP="00503A4F">
            <w:pPr>
              <w:pStyle w:val="BodyText"/>
            </w:pPr>
            <w:r>
              <w:t>DATE</w:t>
            </w:r>
          </w:p>
        </w:tc>
      </w:tr>
      <w:tr w:rsidR="00D57D3A" w14:paraId="48F4FB7E" w14:textId="77777777" w:rsidTr="00CB7023">
        <w:trPr>
          <w:trHeight w:val="432"/>
        </w:trPr>
        <w:tc>
          <w:tcPr>
            <w:tcW w:w="1379" w:type="dxa"/>
            <w:vMerge/>
          </w:tcPr>
          <w:p w14:paraId="706AE715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502FF6E8" w14:textId="1C6B8316" w:rsidR="00D57D3A" w:rsidRDefault="00D57D3A" w:rsidP="00503A4F">
            <w:pPr>
              <w:pStyle w:val="BodyText"/>
            </w:pPr>
            <w:r>
              <w:t>planned_end_date</w:t>
            </w:r>
          </w:p>
        </w:tc>
        <w:tc>
          <w:tcPr>
            <w:tcW w:w="6946" w:type="dxa"/>
          </w:tcPr>
          <w:p w14:paraId="5B1FF9DF" w14:textId="275A69B1" w:rsidR="00D57D3A" w:rsidRDefault="00744DE4" w:rsidP="00503A4F">
            <w:pPr>
              <w:pStyle w:val="BodyText"/>
            </w:pPr>
            <w:r>
              <w:t>Planned end date of a tour</w:t>
            </w:r>
          </w:p>
        </w:tc>
        <w:tc>
          <w:tcPr>
            <w:tcW w:w="1985" w:type="dxa"/>
          </w:tcPr>
          <w:p w14:paraId="74C1C6CF" w14:textId="4484D251" w:rsidR="00D57D3A" w:rsidRDefault="00D57D3A" w:rsidP="00503A4F">
            <w:pPr>
              <w:pStyle w:val="BodyText"/>
            </w:pPr>
            <w:r>
              <w:t>DATE</w:t>
            </w:r>
          </w:p>
        </w:tc>
      </w:tr>
      <w:tr w:rsidR="00D57D3A" w14:paraId="19010E08" w14:textId="77777777" w:rsidTr="00CB7023">
        <w:trPr>
          <w:trHeight w:val="432"/>
        </w:trPr>
        <w:tc>
          <w:tcPr>
            <w:tcW w:w="1379" w:type="dxa"/>
            <w:vMerge/>
          </w:tcPr>
          <w:p w14:paraId="24EEA29B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71E0ECA5" w14:textId="768293E5" w:rsidR="00D57D3A" w:rsidRDefault="00D57D3A" w:rsidP="00503A4F">
            <w:pPr>
              <w:pStyle w:val="BodyText"/>
            </w:pPr>
            <w:r>
              <w:t>actual_start_date</w:t>
            </w:r>
          </w:p>
        </w:tc>
        <w:tc>
          <w:tcPr>
            <w:tcW w:w="6946" w:type="dxa"/>
          </w:tcPr>
          <w:p w14:paraId="5CE37C10" w14:textId="75D1157F" w:rsidR="00D57D3A" w:rsidRDefault="00744DE4" w:rsidP="00503A4F">
            <w:pPr>
              <w:pStyle w:val="BodyText"/>
            </w:pPr>
            <w:r>
              <w:t>Actual start date of a tour</w:t>
            </w:r>
          </w:p>
        </w:tc>
        <w:tc>
          <w:tcPr>
            <w:tcW w:w="1985" w:type="dxa"/>
          </w:tcPr>
          <w:p w14:paraId="1E1B510C" w14:textId="50C88721" w:rsidR="00D57D3A" w:rsidRDefault="00D57D3A" w:rsidP="00503A4F">
            <w:pPr>
              <w:pStyle w:val="BodyText"/>
            </w:pPr>
            <w:r>
              <w:t>DATE</w:t>
            </w:r>
          </w:p>
        </w:tc>
      </w:tr>
      <w:tr w:rsidR="00D57D3A" w14:paraId="70B8B4A8" w14:textId="77777777" w:rsidTr="00CB7023">
        <w:trPr>
          <w:trHeight w:val="432"/>
        </w:trPr>
        <w:tc>
          <w:tcPr>
            <w:tcW w:w="1379" w:type="dxa"/>
            <w:vMerge/>
          </w:tcPr>
          <w:p w14:paraId="635D8105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152B912F" w14:textId="14659C9F" w:rsidR="00D57D3A" w:rsidRDefault="00D57D3A" w:rsidP="00503A4F">
            <w:pPr>
              <w:pStyle w:val="BodyText"/>
            </w:pPr>
            <w:r>
              <w:t>actual_end_date</w:t>
            </w:r>
          </w:p>
        </w:tc>
        <w:tc>
          <w:tcPr>
            <w:tcW w:w="6946" w:type="dxa"/>
          </w:tcPr>
          <w:p w14:paraId="436D6EEC" w14:textId="45A4AE24" w:rsidR="00D57D3A" w:rsidRDefault="00744DE4" w:rsidP="00503A4F">
            <w:pPr>
              <w:pStyle w:val="BodyText"/>
            </w:pPr>
            <w:r>
              <w:t>Actual end date of a tour</w:t>
            </w:r>
          </w:p>
        </w:tc>
        <w:tc>
          <w:tcPr>
            <w:tcW w:w="1985" w:type="dxa"/>
          </w:tcPr>
          <w:p w14:paraId="58452C13" w14:textId="4DA426A4" w:rsidR="00D57D3A" w:rsidRDefault="00D57D3A" w:rsidP="00503A4F">
            <w:pPr>
              <w:pStyle w:val="BodyText"/>
            </w:pPr>
            <w:r>
              <w:t>DATE</w:t>
            </w:r>
          </w:p>
        </w:tc>
      </w:tr>
      <w:tr w:rsidR="00D57D3A" w14:paraId="46ADAB7C" w14:textId="77777777" w:rsidTr="00CB7023">
        <w:trPr>
          <w:trHeight w:val="432"/>
        </w:trPr>
        <w:tc>
          <w:tcPr>
            <w:tcW w:w="1379" w:type="dxa"/>
            <w:vMerge/>
          </w:tcPr>
          <w:p w14:paraId="74A14C0C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6AEF5168" w14:textId="317D76C3" w:rsidR="00D57D3A" w:rsidRDefault="00D57D3A" w:rsidP="00503A4F">
            <w:pPr>
              <w:pStyle w:val="BodyText"/>
            </w:pPr>
            <w:r>
              <w:t>tour_status_id</w:t>
            </w:r>
          </w:p>
        </w:tc>
        <w:tc>
          <w:tcPr>
            <w:tcW w:w="6946" w:type="dxa"/>
          </w:tcPr>
          <w:p w14:paraId="7A12F618" w14:textId="5B2B9572" w:rsidR="00D57D3A" w:rsidRDefault="00744DE4" w:rsidP="00503A4F">
            <w:pPr>
              <w:pStyle w:val="BodyText"/>
            </w:pPr>
            <w:r>
              <w:t>ID of the current status of a tour</w:t>
            </w:r>
          </w:p>
        </w:tc>
        <w:tc>
          <w:tcPr>
            <w:tcW w:w="1985" w:type="dxa"/>
          </w:tcPr>
          <w:p w14:paraId="4477E58A" w14:textId="72C8B8AF" w:rsidR="00D57D3A" w:rsidRDefault="00D57D3A" w:rsidP="00503A4F">
            <w:pPr>
              <w:pStyle w:val="BodyText"/>
            </w:pPr>
            <w:r>
              <w:t>INT</w:t>
            </w:r>
          </w:p>
        </w:tc>
      </w:tr>
      <w:tr w:rsidR="00D57D3A" w14:paraId="3E6976AB" w14:textId="77777777" w:rsidTr="00CB7023">
        <w:trPr>
          <w:trHeight w:val="432"/>
        </w:trPr>
        <w:tc>
          <w:tcPr>
            <w:tcW w:w="1379" w:type="dxa"/>
            <w:vMerge/>
          </w:tcPr>
          <w:p w14:paraId="1139BE95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6F510762" w14:textId="7BCF34BE" w:rsidR="00D57D3A" w:rsidRDefault="00D57D3A" w:rsidP="00503A4F">
            <w:pPr>
              <w:pStyle w:val="BodyText"/>
            </w:pPr>
            <w:r>
              <w:t>tour_status_comments</w:t>
            </w:r>
          </w:p>
        </w:tc>
        <w:tc>
          <w:tcPr>
            <w:tcW w:w="6946" w:type="dxa"/>
          </w:tcPr>
          <w:p w14:paraId="12952FB8" w14:textId="33B4D4E6" w:rsidR="00D57D3A" w:rsidRDefault="00744DE4" w:rsidP="00503A4F">
            <w:pPr>
              <w:pStyle w:val="BodyText"/>
            </w:pPr>
            <w:r>
              <w:t>Comments related to a tour</w:t>
            </w:r>
          </w:p>
        </w:tc>
        <w:tc>
          <w:tcPr>
            <w:tcW w:w="1985" w:type="dxa"/>
          </w:tcPr>
          <w:p w14:paraId="005455BA" w14:textId="05F96235" w:rsidR="00D57D3A" w:rsidRDefault="00D57D3A" w:rsidP="00503A4F">
            <w:pPr>
              <w:pStyle w:val="BodyText"/>
            </w:pPr>
            <w:r>
              <w:t>CHAR(250)</w:t>
            </w:r>
          </w:p>
        </w:tc>
      </w:tr>
      <w:tr w:rsidR="00D57D3A" w14:paraId="463D858D" w14:textId="77777777" w:rsidTr="00CB7023">
        <w:trPr>
          <w:trHeight w:val="432"/>
        </w:trPr>
        <w:tc>
          <w:tcPr>
            <w:tcW w:w="1379" w:type="dxa"/>
            <w:vMerge/>
          </w:tcPr>
          <w:p w14:paraId="0B0E2253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384788A5" w14:textId="54136E0A" w:rsidR="00D57D3A" w:rsidRDefault="00D57D3A" w:rsidP="00503A4F">
            <w:pPr>
              <w:pStyle w:val="BodyText"/>
            </w:pPr>
            <w:r>
              <w:t>partner_transport_company</w:t>
            </w:r>
          </w:p>
        </w:tc>
        <w:tc>
          <w:tcPr>
            <w:tcW w:w="6946" w:type="dxa"/>
          </w:tcPr>
          <w:p w14:paraId="2B51E827" w14:textId="4CDEFC1F" w:rsidR="00D57D3A" w:rsidRDefault="00744DE4" w:rsidP="00503A4F">
            <w:pPr>
              <w:pStyle w:val="BodyText"/>
            </w:pPr>
            <w:r>
              <w:t>ID of a transport company with which the contract is concluded.</w:t>
            </w:r>
          </w:p>
        </w:tc>
        <w:tc>
          <w:tcPr>
            <w:tcW w:w="1985" w:type="dxa"/>
          </w:tcPr>
          <w:p w14:paraId="0043DB37" w14:textId="025109E2" w:rsidR="00D57D3A" w:rsidRDefault="00D57D3A" w:rsidP="00503A4F">
            <w:pPr>
              <w:pStyle w:val="BodyText"/>
            </w:pPr>
            <w:r>
              <w:t>INT</w:t>
            </w:r>
          </w:p>
        </w:tc>
      </w:tr>
      <w:tr w:rsidR="00D57D3A" w14:paraId="4404BF39" w14:textId="77777777" w:rsidTr="00CB7023">
        <w:trPr>
          <w:trHeight w:val="432"/>
        </w:trPr>
        <w:tc>
          <w:tcPr>
            <w:tcW w:w="1379" w:type="dxa"/>
            <w:vMerge/>
          </w:tcPr>
          <w:p w14:paraId="332ACD08" w14:textId="77777777" w:rsidR="00D57D3A" w:rsidRDefault="00D57D3A" w:rsidP="00503A4F">
            <w:pPr>
              <w:pStyle w:val="BodyText"/>
            </w:pPr>
          </w:p>
        </w:tc>
        <w:tc>
          <w:tcPr>
            <w:tcW w:w="3260" w:type="dxa"/>
          </w:tcPr>
          <w:p w14:paraId="0C0867C7" w14:textId="2FDC4178" w:rsidR="00D57D3A" w:rsidRDefault="00D57D3A" w:rsidP="00503A4F">
            <w:pPr>
              <w:pStyle w:val="BodyText"/>
            </w:pPr>
            <w:r>
              <w:t>partner_accomodation_company</w:t>
            </w:r>
          </w:p>
        </w:tc>
        <w:tc>
          <w:tcPr>
            <w:tcW w:w="6946" w:type="dxa"/>
          </w:tcPr>
          <w:p w14:paraId="3981F5CA" w14:textId="7CA5793A" w:rsidR="00D57D3A" w:rsidRDefault="00744DE4" w:rsidP="00503A4F">
            <w:pPr>
              <w:pStyle w:val="BodyText"/>
            </w:pPr>
            <w:r>
              <w:t>ID of an accommodation company with which the contract is concluded.</w:t>
            </w:r>
          </w:p>
        </w:tc>
        <w:tc>
          <w:tcPr>
            <w:tcW w:w="1985" w:type="dxa"/>
          </w:tcPr>
          <w:p w14:paraId="49BF1E93" w14:textId="6BAB263C" w:rsidR="00D57D3A" w:rsidRDefault="00D57D3A" w:rsidP="00503A4F">
            <w:pPr>
              <w:pStyle w:val="BodyText"/>
            </w:pPr>
            <w:r>
              <w:t>INT</w:t>
            </w:r>
          </w:p>
        </w:tc>
      </w:tr>
    </w:tbl>
    <w:p w14:paraId="186B3FCF" w14:textId="42C51A9F" w:rsidR="00D57D3A" w:rsidRDefault="00D57D3A" w:rsidP="00D57D3A">
      <w:pPr>
        <w:pStyle w:val="BodyText"/>
      </w:pPr>
      <w:r>
        <w:lastRenderedPageBreak/>
        <w:t xml:space="preserve">Data mock-up: </w:t>
      </w:r>
    </w:p>
    <w:tbl>
      <w:tblPr>
        <w:tblW w:w="15554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992"/>
        <w:gridCol w:w="993"/>
        <w:gridCol w:w="1417"/>
        <w:gridCol w:w="1276"/>
        <w:gridCol w:w="1276"/>
        <w:gridCol w:w="1134"/>
        <w:gridCol w:w="708"/>
        <w:gridCol w:w="2552"/>
        <w:gridCol w:w="1701"/>
        <w:gridCol w:w="2126"/>
      </w:tblGrid>
      <w:tr w:rsidR="00744DE4" w14:paraId="3852E51B" w14:textId="6556A0C5" w:rsidTr="00744DE4">
        <w:trPr>
          <w:trHeight w:val="292"/>
        </w:trPr>
        <w:tc>
          <w:tcPr>
            <w:tcW w:w="1379" w:type="dxa"/>
            <w:shd w:val="clear" w:color="auto" w:fill="76CDD8"/>
          </w:tcPr>
          <w:p w14:paraId="657BB48D" w14:textId="7F280213" w:rsidR="00407268" w:rsidRPr="00BE17E0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tour_id</w:t>
            </w:r>
          </w:p>
        </w:tc>
        <w:tc>
          <w:tcPr>
            <w:tcW w:w="992" w:type="dxa"/>
            <w:shd w:val="clear" w:color="auto" w:fill="76CDD8"/>
          </w:tcPr>
          <w:p w14:paraId="55CA6295" w14:textId="6BD7F16E" w:rsidR="00407268" w:rsidRPr="00BE17E0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route_id</w:t>
            </w:r>
          </w:p>
        </w:tc>
        <w:tc>
          <w:tcPr>
            <w:tcW w:w="993" w:type="dxa"/>
            <w:shd w:val="clear" w:color="auto" w:fill="76CDD8"/>
          </w:tcPr>
          <w:p w14:paraId="5034D468" w14:textId="0CF8BAAD" w:rsidR="00407268" w:rsidRPr="00BE17E0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price_usd</w:t>
            </w:r>
          </w:p>
        </w:tc>
        <w:tc>
          <w:tcPr>
            <w:tcW w:w="1417" w:type="dxa"/>
            <w:shd w:val="clear" w:color="auto" w:fill="76CDD8"/>
          </w:tcPr>
          <w:p w14:paraId="15C5714D" w14:textId="199E2D6C" w:rsidR="00407268" w:rsidRPr="005C0BB6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planned_start_date</w:t>
            </w:r>
          </w:p>
        </w:tc>
        <w:tc>
          <w:tcPr>
            <w:tcW w:w="1276" w:type="dxa"/>
            <w:shd w:val="clear" w:color="auto" w:fill="76CDD8"/>
          </w:tcPr>
          <w:p w14:paraId="52985071" w14:textId="1FEC3D46" w:rsidR="00407268" w:rsidRPr="005C0BB6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planned_end_date</w:t>
            </w:r>
          </w:p>
        </w:tc>
        <w:tc>
          <w:tcPr>
            <w:tcW w:w="1276" w:type="dxa"/>
            <w:shd w:val="clear" w:color="auto" w:fill="76CDD8"/>
          </w:tcPr>
          <w:p w14:paraId="766CDDB0" w14:textId="124431F0" w:rsidR="00407268" w:rsidRPr="00407268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actual_start_date</w:t>
            </w:r>
          </w:p>
        </w:tc>
        <w:tc>
          <w:tcPr>
            <w:tcW w:w="1134" w:type="dxa"/>
            <w:shd w:val="clear" w:color="auto" w:fill="76CDD8"/>
          </w:tcPr>
          <w:p w14:paraId="25C30E25" w14:textId="5330750D" w:rsidR="00407268" w:rsidRPr="00407268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actual_end_date</w:t>
            </w:r>
          </w:p>
        </w:tc>
        <w:tc>
          <w:tcPr>
            <w:tcW w:w="708" w:type="dxa"/>
            <w:shd w:val="clear" w:color="auto" w:fill="76CDD8"/>
          </w:tcPr>
          <w:p w14:paraId="5404BAE0" w14:textId="0638B781" w:rsidR="00407268" w:rsidRPr="00407268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tour_status_id</w:t>
            </w:r>
          </w:p>
        </w:tc>
        <w:tc>
          <w:tcPr>
            <w:tcW w:w="2552" w:type="dxa"/>
            <w:shd w:val="clear" w:color="auto" w:fill="76CDD8"/>
          </w:tcPr>
          <w:p w14:paraId="4F1288E8" w14:textId="1FB7F77A" w:rsidR="00407268" w:rsidRPr="00407268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tour_status_comments</w:t>
            </w:r>
          </w:p>
        </w:tc>
        <w:tc>
          <w:tcPr>
            <w:tcW w:w="1701" w:type="dxa"/>
            <w:shd w:val="clear" w:color="auto" w:fill="76CDD8"/>
          </w:tcPr>
          <w:p w14:paraId="26F46506" w14:textId="10328A02" w:rsidR="00407268" w:rsidRPr="00407268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partner_transport_company</w:t>
            </w:r>
          </w:p>
        </w:tc>
        <w:tc>
          <w:tcPr>
            <w:tcW w:w="2126" w:type="dxa"/>
            <w:shd w:val="clear" w:color="auto" w:fill="76CDD8"/>
          </w:tcPr>
          <w:p w14:paraId="476285ED" w14:textId="41945766" w:rsidR="00407268" w:rsidRPr="00407268" w:rsidRDefault="00407268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07268">
              <w:rPr>
                <w:color w:val="FFFFFF" w:themeColor="background1"/>
                <w:sz w:val="18"/>
                <w:szCs w:val="18"/>
              </w:rPr>
              <w:t>partner_accomodation_company</w:t>
            </w:r>
          </w:p>
        </w:tc>
      </w:tr>
      <w:tr w:rsidR="00744DE4" w14:paraId="38CDCFB0" w14:textId="29B89F34" w:rsidTr="00744DE4">
        <w:trPr>
          <w:trHeight w:val="432"/>
        </w:trPr>
        <w:tc>
          <w:tcPr>
            <w:tcW w:w="1379" w:type="dxa"/>
          </w:tcPr>
          <w:p w14:paraId="5F2BFF6B" w14:textId="004FE098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TR0000200001</w:t>
            </w:r>
          </w:p>
        </w:tc>
        <w:tc>
          <w:tcPr>
            <w:tcW w:w="992" w:type="dxa"/>
          </w:tcPr>
          <w:p w14:paraId="35F29812" w14:textId="0D056E26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TR00002</w:t>
            </w:r>
          </w:p>
        </w:tc>
        <w:tc>
          <w:tcPr>
            <w:tcW w:w="993" w:type="dxa"/>
          </w:tcPr>
          <w:p w14:paraId="36C0A91B" w14:textId="31BB37D5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220.00</w:t>
            </w:r>
          </w:p>
        </w:tc>
        <w:tc>
          <w:tcPr>
            <w:tcW w:w="1417" w:type="dxa"/>
          </w:tcPr>
          <w:p w14:paraId="18243DFD" w14:textId="609D3C9D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25/03/2024</w:t>
            </w:r>
          </w:p>
        </w:tc>
        <w:tc>
          <w:tcPr>
            <w:tcW w:w="1276" w:type="dxa"/>
          </w:tcPr>
          <w:p w14:paraId="416AC9D5" w14:textId="2E69E6F1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28/03/2024</w:t>
            </w:r>
          </w:p>
        </w:tc>
        <w:tc>
          <w:tcPr>
            <w:tcW w:w="1276" w:type="dxa"/>
          </w:tcPr>
          <w:p w14:paraId="0CB8CD9F" w14:textId="7777777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212CF6D" w14:textId="7777777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C687B4C" w14:textId="2A14E21E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52" w:type="dxa"/>
          </w:tcPr>
          <w:p w14:paraId="4728B78E" w14:textId="0EB722FB" w:rsidR="00407268" w:rsidRDefault="00407268" w:rsidP="00744DE4">
            <w:pPr>
              <w:pStyle w:val="BodyText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The group was not formed</w:t>
            </w:r>
          </w:p>
        </w:tc>
        <w:tc>
          <w:tcPr>
            <w:tcW w:w="1701" w:type="dxa"/>
          </w:tcPr>
          <w:p w14:paraId="53B99B45" w14:textId="41E2341B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14:paraId="2AC05A05" w14:textId="5A201287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44DE4" w14:paraId="343C12FE" w14:textId="304A3A46" w:rsidTr="00744DE4">
        <w:trPr>
          <w:trHeight w:val="432"/>
        </w:trPr>
        <w:tc>
          <w:tcPr>
            <w:tcW w:w="1379" w:type="dxa"/>
          </w:tcPr>
          <w:p w14:paraId="4AA56E93" w14:textId="648C7794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TR0000200002</w:t>
            </w:r>
          </w:p>
        </w:tc>
        <w:tc>
          <w:tcPr>
            <w:tcW w:w="992" w:type="dxa"/>
          </w:tcPr>
          <w:p w14:paraId="478FDCDC" w14:textId="45886C98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TR00002</w:t>
            </w:r>
          </w:p>
        </w:tc>
        <w:tc>
          <w:tcPr>
            <w:tcW w:w="993" w:type="dxa"/>
          </w:tcPr>
          <w:p w14:paraId="7518CD7E" w14:textId="4EBD50F7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240.00</w:t>
            </w:r>
          </w:p>
        </w:tc>
        <w:tc>
          <w:tcPr>
            <w:tcW w:w="1417" w:type="dxa"/>
          </w:tcPr>
          <w:p w14:paraId="5390585A" w14:textId="6C352565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01/04/2024</w:t>
            </w:r>
          </w:p>
        </w:tc>
        <w:tc>
          <w:tcPr>
            <w:tcW w:w="1276" w:type="dxa"/>
          </w:tcPr>
          <w:p w14:paraId="639A5F04" w14:textId="1E6A5B4C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04/04/2024</w:t>
            </w:r>
          </w:p>
        </w:tc>
        <w:tc>
          <w:tcPr>
            <w:tcW w:w="1276" w:type="dxa"/>
          </w:tcPr>
          <w:p w14:paraId="433B914E" w14:textId="22536CE2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08/04/2024</w:t>
            </w:r>
          </w:p>
        </w:tc>
        <w:tc>
          <w:tcPr>
            <w:tcW w:w="1134" w:type="dxa"/>
          </w:tcPr>
          <w:p w14:paraId="00853AA1" w14:textId="1A11862E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12/04/2024</w:t>
            </w:r>
          </w:p>
        </w:tc>
        <w:tc>
          <w:tcPr>
            <w:tcW w:w="708" w:type="dxa"/>
          </w:tcPr>
          <w:p w14:paraId="3F8A43B4" w14:textId="73ABE65B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52" w:type="dxa"/>
          </w:tcPr>
          <w:p w14:paraId="011C7503" w14:textId="1B92F43C" w:rsidR="00407268" w:rsidRDefault="00407268" w:rsidP="00744DE4">
            <w:pPr>
              <w:pStyle w:val="BodyText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Client organisation changed the period of team building</w:t>
            </w:r>
          </w:p>
        </w:tc>
        <w:tc>
          <w:tcPr>
            <w:tcW w:w="1701" w:type="dxa"/>
          </w:tcPr>
          <w:p w14:paraId="4FA31966" w14:textId="1DF5BC9D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14:paraId="2AAA5BB5" w14:textId="11C3FE6E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44DE4" w14:paraId="5ACD80BA" w14:textId="648D0525" w:rsidTr="00744DE4">
        <w:trPr>
          <w:trHeight w:val="432"/>
        </w:trPr>
        <w:tc>
          <w:tcPr>
            <w:tcW w:w="1379" w:type="dxa"/>
          </w:tcPr>
          <w:p w14:paraId="7FB15B62" w14:textId="51229EE4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TR0000200003</w:t>
            </w:r>
          </w:p>
        </w:tc>
        <w:tc>
          <w:tcPr>
            <w:tcW w:w="992" w:type="dxa"/>
          </w:tcPr>
          <w:p w14:paraId="520BB8E2" w14:textId="27B5D96E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TR00002</w:t>
            </w:r>
          </w:p>
        </w:tc>
        <w:tc>
          <w:tcPr>
            <w:tcW w:w="993" w:type="dxa"/>
          </w:tcPr>
          <w:p w14:paraId="26C0A0BA" w14:textId="65E4889E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240.00</w:t>
            </w:r>
          </w:p>
        </w:tc>
        <w:tc>
          <w:tcPr>
            <w:tcW w:w="1417" w:type="dxa"/>
          </w:tcPr>
          <w:p w14:paraId="46E2C541" w14:textId="637743B5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15/04/2024</w:t>
            </w:r>
          </w:p>
        </w:tc>
        <w:tc>
          <w:tcPr>
            <w:tcW w:w="1276" w:type="dxa"/>
          </w:tcPr>
          <w:p w14:paraId="04B6259C" w14:textId="7E4D5066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19/04/2024</w:t>
            </w:r>
          </w:p>
        </w:tc>
        <w:tc>
          <w:tcPr>
            <w:tcW w:w="1276" w:type="dxa"/>
          </w:tcPr>
          <w:p w14:paraId="0B9BDBE4" w14:textId="46ADD42F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15/04/2024</w:t>
            </w:r>
          </w:p>
        </w:tc>
        <w:tc>
          <w:tcPr>
            <w:tcW w:w="1134" w:type="dxa"/>
          </w:tcPr>
          <w:p w14:paraId="77150023" w14:textId="7584FF0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19/04/2024</w:t>
            </w:r>
          </w:p>
        </w:tc>
        <w:tc>
          <w:tcPr>
            <w:tcW w:w="708" w:type="dxa"/>
          </w:tcPr>
          <w:p w14:paraId="54B9F88E" w14:textId="3A86281A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52" w:type="dxa"/>
          </w:tcPr>
          <w:p w14:paraId="0E6BCED6" w14:textId="77777777" w:rsidR="00407268" w:rsidRDefault="00407268" w:rsidP="00744DE4">
            <w:pPr>
              <w:pStyle w:val="BodyTex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7AF6C9B" w14:textId="1D7E325B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26" w:type="dxa"/>
          </w:tcPr>
          <w:p w14:paraId="110B46D8" w14:textId="121C8A9B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44DE4" w14:paraId="1D099FD9" w14:textId="78A97D3E" w:rsidTr="00744DE4">
        <w:trPr>
          <w:trHeight w:val="432"/>
        </w:trPr>
        <w:tc>
          <w:tcPr>
            <w:tcW w:w="1379" w:type="dxa"/>
          </w:tcPr>
          <w:p w14:paraId="18D03C1C" w14:textId="504264D9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RU0000100001</w:t>
            </w:r>
          </w:p>
        </w:tc>
        <w:tc>
          <w:tcPr>
            <w:tcW w:w="992" w:type="dxa"/>
          </w:tcPr>
          <w:p w14:paraId="079EBE2A" w14:textId="11FB63B1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RU00001</w:t>
            </w:r>
          </w:p>
        </w:tc>
        <w:tc>
          <w:tcPr>
            <w:tcW w:w="993" w:type="dxa"/>
          </w:tcPr>
          <w:p w14:paraId="6FF20960" w14:textId="475FEAB1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310.00</w:t>
            </w:r>
          </w:p>
        </w:tc>
        <w:tc>
          <w:tcPr>
            <w:tcW w:w="1417" w:type="dxa"/>
          </w:tcPr>
          <w:p w14:paraId="335EA9F4" w14:textId="3DD22C9D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25/03/2024</w:t>
            </w:r>
          </w:p>
        </w:tc>
        <w:tc>
          <w:tcPr>
            <w:tcW w:w="1276" w:type="dxa"/>
          </w:tcPr>
          <w:p w14:paraId="51AAB5B4" w14:textId="49B047FA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28/03/2024</w:t>
            </w:r>
          </w:p>
        </w:tc>
        <w:tc>
          <w:tcPr>
            <w:tcW w:w="1276" w:type="dxa"/>
          </w:tcPr>
          <w:p w14:paraId="058B1F35" w14:textId="5CFE8AA2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25/03/2024</w:t>
            </w:r>
          </w:p>
        </w:tc>
        <w:tc>
          <w:tcPr>
            <w:tcW w:w="1134" w:type="dxa"/>
          </w:tcPr>
          <w:p w14:paraId="24949543" w14:textId="3D3AC4FB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28/03/2024</w:t>
            </w:r>
          </w:p>
        </w:tc>
        <w:tc>
          <w:tcPr>
            <w:tcW w:w="708" w:type="dxa"/>
          </w:tcPr>
          <w:p w14:paraId="627091AA" w14:textId="47BD5213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52" w:type="dxa"/>
          </w:tcPr>
          <w:p w14:paraId="39A2586A" w14:textId="77777777" w:rsidR="00407268" w:rsidRDefault="00407268" w:rsidP="00744DE4">
            <w:pPr>
              <w:pStyle w:val="BodyTex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2F683F6" w14:textId="447F0237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26" w:type="dxa"/>
          </w:tcPr>
          <w:p w14:paraId="1936BD3F" w14:textId="357802C3" w:rsidR="00407268" w:rsidRDefault="00744DE4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744DE4" w14:paraId="5669C9F2" w14:textId="6406C7F7" w:rsidTr="00744DE4">
        <w:trPr>
          <w:trHeight w:val="432"/>
        </w:trPr>
        <w:tc>
          <w:tcPr>
            <w:tcW w:w="1379" w:type="dxa"/>
          </w:tcPr>
          <w:p w14:paraId="1545F910" w14:textId="0F3D4619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RU0000100002</w:t>
            </w:r>
          </w:p>
        </w:tc>
        <w:tc>
          <w:tcPr>
            <w:tcW w:w="992" w:type="dxa"/>
          </w:tcPr>
          <w:p w14:paraId="38709B40" w14:textId="6BEBB81E" w:rsidR="00407268" w:rsidRPr="002B2F2F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407268">
              <w:rPr>
                <w:sz w:val="16"/>
                <w:szCs w:val="16"/>
              </w:rPr>
              <w:t>RU00001</w:t>
            </w:r>
          </w:p>
        </w:tc>
        <w:tc>
          <w:tcPr>
            <w:tcW w:w="993" w:type="dxa"/>
          </w:tcPr>
          <w:p w14:paraId="5300C82E" w14:textId="16180394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340.00</w:t>
            </w:r>
          </w:p>
        </w:tc>
        <w:tc>
          <w:tcPr>
            <w:tcW w:w="1417" w:type="dxa"/>
          </w:tcPr>
          <w:p w14:paraId="600C760F" w14:textId="3A1BBE10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01/05/2024</w:t>
            </w:r>
          </w:p>
        </w:tc>
        <w:tc>
          <w:tcPr>
            <w:tcW w:w="1276" w:type="dxa"/>
          </w:tcPr>
          <w:p w14:paraId="591A061F" w14:textId="2518253E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04/05/2024</w:t>
            </w:r>
          </w:p>
        </w:tc>
        <w:tc>
          <w:tcPr>
            <w:tcW w:w="1276" w:type="dxa"/>
          </w:tcPr>
          <w:p w14:paraId="32838997" w14:textId="7777777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B0C683B" w14:textId="7777777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3DD9335B" w14:textId="107FF6A5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52" w:type="dxa"/>
          </w:tcPr>
          <w:p w14:paraId="7C770547" w14:textId="77777777" w:rsidR="00407268" w:rsidRDefault="00407268" w:rsidP="00744DE4">
            <w:pPr>
              <w:pStyle w:val="BodyText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76214AE" w14:textId="7777777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733243C4" w14:textId="77777777" w:rsidR="00407268" w:rsidRDefault="00407268" w:rsidP="00503A4F">
            <w:pPr>
              <w:pStyle w:val="BodyText"/>
              <w:jc w:val="center"/>
              <w:rPr>
                <w:sz w:val="16"/>
                <w:szCs w:val="16"/>
              </w:rPr>
            </w:pPr>
          </w:p>
        </w:tc>
      </w:tr>
    </w:tbl>
    <w:p w14:paraId="2C2A1669" w14:textId="77777777" w:rsidR="00D57D3A" w:rsidRDefault="00D57D3A" w:rsidP="00D57D3A"/>
    <w:p w14:paraId="65AA922F" w14:textId="77777777" w:rsidR="00D57D3A" w:rsidRDefault="00D57D3A" w:rsidP="00D57D3A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1010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5BB6FF52" w14:textId="108BE4E6" w:rsidR="00D57D3A" w:rsidRDefault="00D57D3A" w:rsidP="00744DE4">
      <w:pPr>
        <w:pStyle w:val="ListParagraph"/>
        <w:numPr>
          <w:ilvl w:val="0"/>
          <w:numId w:val="31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1011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1012" w:author="Iuliia Kaymak" w:date="2024-04-21T13:06:00Z">
            <w:rPr/>
          </w:rPrChange>
        </w:rPr>
        <w:t>‘enrollments’</w:t>
      </w:r>
      <w:r w:rsidRPr="00947325">
        <w:rPr>
          <w:rFonts w:ascii="Trebuchet MS" w:hAnsi="Trebuchet MS"/>
          <w:color w:val="464547"/>
          <w:rPrChange w:id="1013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1014" w:author="Iuliia Kaymak" w:date="2024-04-21T13:06:00Z">
            <w:rPr/>
          </w:rPrChange>
        </w:rPr>
        <w:t>‘</w:t>
      </w:r>
      <w:r w:rsidR="00744DE4">
        <w:rPr>
          <w:rFonts w:ascii="Trebuchet MS" w:hAnsi="Trebuchet MS"/>
          <w:b/>
          <w:bCs/>
          <w:color w:val="464547"/>
        </w:rPr>
        <w:t>tours</w:t>
      </w:r>
      <w:r>
        <w:rPr>
          <w:rFonts w:ascii="Trebuchet MS" w:hAnsi="Trebuchet MS"/>
          <w:b/>
          <w:bCs/>
          <w:color w:val="464547"/>
        </w:rPr>
        <w:t>.</w:t>
      </w:r>
      <w:r w:rsidR="00744DE4">
        <w:rPr>
          <w:rFonts w:ascii="Trebuchet MS" w:hAnsi="Trebuchet MS"/>
          <w:b/>
          <w:bCs/>
          <w:color w:val="464547"/>
        </w:rPr>
        <w:t>tour</w:t>
      </w:r>
      <w:r w:rsidRPr="00A953DA">
        <w:rPr>
          <w:rFonts w:ascii="Trebuchet MS" w:hAnsi="Trebuchet MS"/>
          <w:b/>
          <w:bCs/>
          <w:color w:val="464547"/>
          <w:rPrChange w:id="1015" w:author="Iuliia Kaymak" w:date="2024-04-21T13:06:00Z">
            <w:rPr/>
          </w:rPrChange>
        </w:rPr>
        <w:t>_id’</w:t>
      </w:r>
      <w:r w:rsidRPr="00947325">
        <w:rPr>
          <w:rFonts w:ascii="Trebuchet MS" w:hAnsi="Trebuchet MS"/>
          <w:color w:val="464547"/>
          <w:rPrChange w:id="1016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1017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enrollments.</w:t>
      </w:r>
      <w:r w:rsidR="00744DE4">
        <w:rPr>
          <w:rFonts w:ascii="Trebuchet MS" w:hAnsi="Trebuchet MS"/>
          <w:b/>
          <w:bCs/>
          <w:color w:val="464547"/>
        </w:rPr>
        <w:t>tour</w:t>
      </w:r>
      <w:r w:rsidRPr="00A953DA">
        <w:rPr>
          <w:rFonts w:ascii="Trebuchet MS" w:hAnsi="Trebuchet MS"/>
          <w:b/>
          <w:bCs/>
          <w:color w:val="464547"/>
          <w:rPrChange w:id="1018" w:author="Iuliia Kaymak" w:date="2024-04-21T13:06:00Z">
            <w:rPr/>
          </w:rPrChange>
        </w:rPr>
        <w:t>_id’</w:t>
      </w:r>
      <w:r>
        <w:rPr>
          <w:rFonts w:ascii="Trebuchet MS" w:hAnsi="Trebuchet MS"/>
          <w:color w:val="464547"/>
        </w:rPr>
        <w:t xml:space="preserve"> using a </w:t>
      </w:r>
      <w:r w:rsidR="00744DE4">
        <w:rPr>
          <w:rFonts w:ascii="Trebuchet MS" w:hAnsi="Trebuchet MS"/>
          <w:color w:val="464547"/>
        </w:rPr>
        <w:t xml:space="preserve">one-to-many </w:t>
      </w:r>
      <w:r>
        <w:rPr>
          <w:rFonts w:ascii="Trebuchet MS" w:hAnsi="Trebuchet MS"/>
          <w:color w:val="464547"/>
        </w:rPr>
        <w:t>relationship (mentioned above).</w:t>
      </w:r>
    </w:p>
    <w:p w14:paraId="33111F9C" w14:textId="643551B8" w:rsidR="00744DE4" w:rsidRDefault="00744DE4" w:rsidP="00744DE4">
      <w:pPr>
        <w:pStyle w:val="ListParagraph"/>
        <w:numPr>
          <w:ilvl w:val="0"/>
          <w:numId w:val="31"/>
        </w:numPr>
        <w:rPr>
          <w:rFonts w:ascii="Trebuchet MS" w:hAnsi="Trebuchet MS"/>
          <w:color w:val="464547"/>
        </w:rPr>
      </w:pPr>
      <w:r>
        <w:rPr>
          <w:rFonts w:ascii="Trebuchet MS" w:hAnsi="Trebuchet MS"/>
          <w:b/>
          <w:bCs/>
          <w:color w:val="464547"/>
        </w:rPr>
        <w:t>’routes</w:t>
      </w:r>
      <w:r w:rsidRPr="00A953DA">
        <w:rPr>
          <w:rFonts w:ascii="Trebuchet MS" w:hAnsi="Trebuchet MS"/>
          <w:b/>
          <w:bCs/>
          <w:color w:val="464547"/>
          <w:rPrChange w:id="1019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020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1021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tours.route</w:t>
      </w:r>
      <w:r w:rsidRPr="00A953DA">
        <w:rPr>
          <w:rFonts w:ascii="Trebuchet MS" w:hAnsi="Trebuchet MS"/>
          <w:b/>
          <w:bCs/>
          <w:color w:val="464547"/>
          <w:rPrChange w:id="1022" w:author="Iuliia Kaymak" w:date="2024-04-21T13:06:00Z">
            <w:rPr/>
          </w:rPrChange>
        </w:rPr>
        <w:t>_id’</w:t>
      </w:r>
      <w:r w:rsidRPr="00947325">
        <w:rPr>
          <w:rFonts w:ascii="Trebuchet MS" w:hAnsi="Trebuchet MS"/>
          <w:color w:val="464547"/>
          <w:rPrChange w:id="1023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1024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routes.route</w:t>
      </w:r>
      <w:r w:rsidRPr="00A953DA">
        <w:rPr>
          <w:rFonts w:ascii="Trebuchet MS" w:hAnsi="Trebuchet MS"/>
          <w:b/>
          <w:bCs/>
          <w:color w:val="464547"/>
          <w:rPrChange w:id="1025" w:author="Iuliia Kaymak" w:date="2024-04-21T13:06:00Z">
            <w:rPr/>
          </w:rPrChange>
        </w:rPr>
        <w:t>_id’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4C96D8A6" w14:textId="03DBF522" w:rsidR="00744DE4" w:rsidRDefault="00744DE4" w:rsidP="00744DE4">
      <w:pPr>
        <w:pStyle w:val="ListParagraph"/>
        <w:numPr>
          <w:ilvl w:val="0"/>
          <w:numId w:val="31"/>
        </w:numPr>
        <w:rPr>
          <w:rFonts w:ascii="Trebuchet MS" w:hAnsi="Trebuchet MS"/>
          <w:color w:val="464547"/>
        </w:rPr>
      </w:pPr>
      <w:r w:rsidRPr="00A953DA">
        <w:rPr>
          <w:rFonts w:ascii="Trebuchet MS" w:hAnsi="Trebuchet MS"/>
          <w:b/>
          <w:bCs/>
          <w:color w:val="464547"/>
          <w:rPrChange w:id="1026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tour_statuses</w:t>
      </w:r>
      <w:r w:rsidRPr="00A953DA">
        <w:rPr>
          <w:rFonts w:ascii="Trebuchet MS" w:hAnsi="Trebuchet MS"/>
          <w:b/>
          <w:bCs/>
          <w:color w:val="464547"/>
          <w:rPrChange w:id="1027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028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1029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tours.tour</w:t>
      </w:r>
      <w:r w:rsidRPr="00A953DA">
        <w:rPr>
          <w:rFonts w:ascii="Trebuchet MS" w:hAnsi="Trebuchet MS"/>
          <w:b/>
          <w:bCs/>
          <w:color w:val="464547"/>
          <w:rPrChange w:id="1030" w:author="Iuliia Kaymak" w:date="2024-04-21T13:06:00Z">
            <w:rPr/>
          </w:rPrChange>
        </w:rPr>
        <w:t>_</w:t>
      </w:r>
      <w:r>
        <w:rPr>
          <w:rFonts w:ascii="Trebuchet MS" w:hAnsi="Trebuchet MS"/>
          <w:b/>
          <w:bCs/>
          <w:color w:val="464547"/>
        </w:rPr>
        <w:t>status_i</w:t>
      </w:r>
      <w:r w:rsidRPr="00A953DA">
        <w:rPr>
          <w:rFonts w:ascii="Trebuchet MS" w:hAnsi="Trebuchet MS"/>
          <w:b/>
          <w:bCs/>
          <w:color w:val="464547"/>
          <w:rPrChange w:id="1031" w:author="Iuliia Kaymak" w:date="2024-04-21T13:06:00Z">
            <w:rPr/>
          </w:rPrChange>
        </w:rPr>
        <w:t>d’</w:t>
      </w:r>
      <w:r w:rsidRPr="00947325">
        <w:rPr>
          <w:rFonts w:ascii="Trebuchet MS" w:hAnsi="Trebuchet MS"/>
          <w:color w:val="464547"/>
          <w:rPrChange w:id="1032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1033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tour_statuses.tour_status</w:t>
      </w:r>
      <w:r w:rsidRPr="00A953DA">
        <w:rPr>
          <w:rFonts w:ascii="Trebuchet MS" w:hAnsi="Trebuchet MS"/>
          <w:b/>
          <w:bCs/>
          <w:color w:val="464547"/>
          <w:rPrChange w:id="1034" w:author="Iuliia Kaymak" w:date="2024-04-21T13:06:00Z">
            <w:rPr/>
          </w:rPrChange>
        </w:rPr>
        <w:t>_id’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43844C62" w14:textId="745CE0E4" w:rsidR="00DE6633" w:rsidRDefault="00DE6633" w:rsidP="00DE6633">
      <w:pPr>
        <w:pStyle w:val="ListParagraph"/>
        <w:numPr>
          <w:ilvl w:val="0"/>
          <w:numId w:val="31"/>
        </w:numPr>
        <w:rPr>
          <w:rFonts w:ascii="Trebuchet MS" w:hAnsi="Trebuchet MS"/>
          <w:color w:val="464547"/>
        </w:rPr>
      </w:pPr>
      <w:r w:rsidRPr="00A953DA">
        <w:rPr>
          <w:rFonts w:ascii="Trebuchet MS" w:hAnsi="Trebuchet MS"/>
          <w:b/>
          <w:bCs/>
          <w:color w:val="464547"/>
          <w:rPrChange w:id="1035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transport_companies</w:t>
      </w:r>
      <w:r w:rsidRPr="00A953DA">
        <w:rPr>
          <w:rFonts w:ascii="Trebuchet MS" w:hAnsi="Trebuchet MS"/>
          <w:b/>
          <w:bCs/>
          <w:color w:val="464547"/>
          <w:rPrChange w:id="1036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037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1038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tours.partner_transport_company</w:t>
      </w:r>
      <w:r w:rsidRPr="00A953DA">
        <w:rPr>
          <w:rFonts w:ascii="Trebuchet MS" w:hAnsi="Trebuchet MS"/>
          <w:b/>
          <w:bCs/>
          <w:color w:val="464547"/>
          <w:rPrChange w:id="1039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040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1041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transport_companies.transport_company_id</w:t>
      </w:r>
      <w:r w:rsidRPr="00A953DA">
        <w:rPr>
          <w:rFonts w:ascii="Trebuchet MS" w:hAnsi="Trebuchet MS"/>
          <w:b/>
          <w:bCs/>
          <w:color w:val="464547"/>
          <w:rPrChange w:id="1042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4AA3FD8C" w14:textId="21A318D3" w:rsidR="00DE6633" w:rsidRPr="00CB7023" w:rsidRDefault="00DE6633" w:rsidP="00DE6633">
      <w:pPr>
        <w:pStyle w:val="ListParagraph"/>
        <w:numPr>
          <w:ilvl w:val="0"/>
          <w:numId w:val="31"/>
        </w:numPr>
        <w:rPr>
          <w:rFonts w:ascii="Trebuchet MS" w:hAnsi="Trebuchet MS"/>
          <w:color w:val="464547"/>
        </w:rPr>
      </w:pPr>
      <w:r w:rsidRPr="00A953DA">
        <w:rPr>
          <w:rFonts w:ascii="Trebuchet MS" w:hAnsi="Trebuchet MS"/>
          <w:b/>
          <w:bCs/>
          <w:color w:val="464547"/>
          <w:rPrChange w:id="1043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accomodation_companies</w:t>
      </w:r>
      <w:r w:rsidRPr="00A953DA">
        <w:rPr>
          <w:rFonts w:ascii="Trebuchet MS" w:hAnsi="Trebuchet MS"/>
          <w:b/>
          <w:bCs/>
          <w:color w:val="464547"/>
          <w:rPrChange w:id="1044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045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1046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tours.partner_accomodation_company</w:t>
      </w:r>
      <w:r w:rsidRPr="00A953DA">
        <w:rPr>
          <w:rFonts w:ascii="Trebuchet MS" w:hAnsi="Trebuchet MS"/>
          <w:b/>
          <w:bCs/>
          <w:color w:val="464547"/>
          <w:rPrChange w:id="1047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048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1049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accomodation_companies.accomodation_company_id</w:t>
      </w:r>
      <w:r w:rsidRPr="00A953DA">
        <w:rPr>
          <w:rFonts w:ascii="Trebuchet MS" w:hAnsi="Trebuchet MS"/>
          <w:b/>
          <w:bCs/>
          <w:color w:val="464547"/>
          <w:rPrChange w:id="1050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4DB34C5F" w14:textId="15517C09" w:rsidR="00DE6633" w:rsidRDefault="00DE6633" w:rsidP="00DE6633">
      <w:pPr>
        <w:pStyle w:val="Heading3"/>
      </w:pPr>
      <w:bookmarkStart w:id="1051" w:name="_Toc164618561"/>
      <w:r>
        <w:t>‘Tour_statuses’</w:t>
      </w:r>
      <w:bookmarkEnd w:id="1051"/>
    </w:p>
    <w:p w14:paraId="7A87BC8C" w14:textId="592F0F71" w:rsidR="00CB7023" w:rsidRPr="00FD7755" w:rsidRDefault="00DE6633" w:rsidP="00DE6633">
      <w:pPr>
        <w:pStyle w:val="BodyText"/>
      </w:pPr>
      <w:r>
        <w:t xml:space="preserve">This table contains the dictionary of available statuses of tours.  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1984"/>
        <w:gridCol w:w="2127"/>
        <w:gridCol w:w="1417"/>
      </w:tblGrid>
      <w:tr w:rsidR="00DE6633" w:rsidRPr="00BE17E0" w14:paraId="602E379F" w14:textId="77777777" w:rsidTr="00CB7023">
        <w:trPr>
          <w:trHeight w:val="292"/>
        </w:trPr>
        <w:tc>
          <w:tcPr>
            <w:tcW w:w="1521" w:type="dxa"/>
            <w:shd w:val="clear" w:color="auto" w:fill="76CDD8"/>
          </w:tcPr>
          <w:p w14:paraId="0E151880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1984" w:type="dxa"/>
            <w:shd w:val="clear" w:color="auto" w:fill="76CDD8"/>
          </w:tcPr>
          <w:p w14:paraId="5A599DB9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27" w:type="dxa"/>
            <w:shd w:val="clear" w:color="auto" w:fill="76CDD8"/>
          </w:tcPr>
          <w:p w14:paraId="3B049707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417" w:type="dxa"/>
            <w:shd w:val="clear" w:color="auto" w:fill="76CDD8"/>
          </w:tcPr>
          <w:p w14:paraId="3A22B2B2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E6633" w14:paraId="6A5E6C8A" w14:textId="77777777" w:rsidTr="00CB7023">
        <w:trPr>
          <w:trHeight w:val="432"/>
        </w:trPr>
        <w:tc>
          <w:tcPr>
            <w:tcW w:w="1521" w:type="dxa"/>
            <w:vMerge w:val="restart"/>
          </w:tcPr>
          <w:p w14:paraId="6818AA3F" w14:textId="2DD0ECE9" w:rsidR="00DE6633" w:rsidRDefault="00DE6633" w:rsidP="00503A4F">
            <w:pPr>
              <w:pStyle w:val="BodyText"/>
            </w:pPr>
            <w:r>
              <w:t>tour_statuses</w:t>
            </w:r>
          </w:p>
        </w:tc>
        <w:tc>
          <w:tcPr>
            <w:tcW w:w="1984" w:type="dxa"/>
          </w:tcPr>
          <w:p w14:paraId="15482AC6" w14:textId="76B97937" w:rsidR="00DE6633" w:rsidRDefault="00DE6633" w:rsidP="00503A4F">
            <w:pPr>
              <w:pStyle w:val="BodyText"/>
            </w:pPr>
            <w:r>
              <w:t>tour_status_id</w:t>
            </w:r>
          </w:p>
        </w:tc>
        <w:tc>
          <w:tcPr>
            <w:tcW w:w="2127" w:type="dxa"/>
          </w:tcPr>
          <w:p w14:paraId="0C9DB963" w14:textId="79ADE849" w:rsidR="00DE6633" w:rsidRDefault="00DE6633" w:rsidP="00503A4F">
            <w:pPr>
              <w:pStyle w:val="BodyText"/>
            </w:pPr>
            <w:r>
              <w:t>ID of a status. PK</w:t>
            </w:r>
          </w:p>
        </w:tc>
        <w:tc>
          <w:tcPr>
            <w:tcW w:w="1417" w:type="dxa"/>
          </w:tcPr>
          <w:p w14:paraId="19DDBB12" w14:textId="5D75EE1D" w:rsidR="00DE6633" w:rsidRDefault="00DE6633" w:rsidP="00503A4F">
            <w:pPr>
              <w:pStyle w:val="BodyText"/>
            </w:pPr>
            <w:r>
              <w:t>INT</w:t>
            </w:r>
          </w:p>
        </w:tc>
      </w:tr>
      <w:tr w:rsidR="00DE6633" w14:paraId="3745AA55" w14:textId="77777777" w:rsidTr="00CB7023">
        <w:trPr>
          <w:trHeight w:val="432"/>
        </w:trPr>
        <w:tc>
          <w:tcPr>
            <w:tcW w:w="1521" w:type="dxa"/>
            <w:vMerge/>
          </w:tcPr>
          <w:p w14:paraId="4376E384" w14:textId="77777777" w:rsidR="00DE6633" w:rsidRDefault="00DE6633" w:rsidP="00503A4F">
            <w:pPr>
              <w:pStyle w:val="BodyText"/>
            </w:pPr>
          </w:p>
        </w:tc>
        <w:tc>
          <w:tcPr>
            <w:tcW w:w="1984" w:type="dxa"/>
          </w:tcPr>
          <w:p w14:paraId="430322AF" w14:textId="4CFCF8E6" w:rsidR="00DE6633" w:rsidRDefault="00DE6633" w:rsidP="00503A4F">
            <w:pPr>
              <w:pStyle w:val="BodyText"/>
            </w:pPr>
            <w:r>
              <w:t>tour_status_name</w:t>
            </w:r>
          </w:p>
        </w:tc>
        <w:tc>
          <w:tcPr>
            <w:tcW w:w="2127" w:type="dxa"/>
          </w:tcPr>
          <w:p w14:paraId="6A566458" w14:textId="5DDB1043" w:rsidR="00DE6633" w:rsidRDefault="00DE6633" w:rsidP="00503A4F">
            <w:pPr>
              <w:pStyle w:val="BodyText"/>
            </w:pPr>
            <w:r>
              <w:t xml:space="preserve">Name of status. </w:t>
            </w:r>
          </w:p>
        </w:tc>
        <w:tc>
          <w:tcPr>
            <w:tcW w:w="1417" w:type="dxa"/>
          </w:tcPr>
          <w:p w14:paraId="0F547CD5" w14:textId="47170A09" w:rsidR="00DE6633" w:rsidRDefault="00DE6633" w:rsidP="00503A4F">
            <w:pPr>
              <w:pStyle w:val="BodyText"/>
            </w:pPr>
            <w:r>
              <w:t>CHAR(100)</w:t>
            </w:r>
          </w:p>
        </w:tc>
      </w:tr>
    </w:tbl>
    <w:p w14:paraId="0F443712" w14:textId="6E9C3D71" w:rsidR="00CB7023" w:rsidDel="00ED6CE0" w:rsidRDefault="00CB7023" w:rsidP="00DE6633">
      <w:pPr>
        <w:pStyle w:val="BodyText"/>
        <w:rPr>
          <w:del w:id="1052" w:author="Iuliia Kaymak" w:date="2024-04-21T19:01:00Z"/>
        </w:rPr>
      </w:pPr>
    </w:p>
    <w:p w14:paraId="42087589" w14:textId="77777777" w:rsidR="00ED6CE0" w:rsidRDefault="00ED6CE0" w:rsidP="00DE6633">
      <w:pPr>
        <w:pStyle w:val="BodyText"/>
        <w:rPr>
          <w:ins w:id="1053" w:author="Iuliia Kaymak" w:date="2024-04-21T19:01:00Z"/>
        </w:rPr>
      </w:pPr>
    </w:p>
    <w:p w14:paraId="4D8122E7" w14:textId="77777777" w:rsidR="00ED6CE0" w:rsidRDefault="00ED6CE0" w:rsidP="00DE6633">
      <w:pPr>
        <w:pStyle w:val="BodyText"/>
        <w:rPr>
          <w:ins w:id="1054" w:author="Iuliia Kaymak" w:date="2024-04-21T19:01:00Z"/>
        </w:rPr>
      </w:pPr>
    </w:p>
    <w:p w14:paraId="78CC659B" w14:textId="5991E814" w:rsidR="00DE6633" w:rsidRDefault="00DE6633" w:rsidP="00DE6633">
      <w:pPr>
        <w:pStyle w:val="BodyText"/>
      </w:pPr>
      <w:r>
        <w:lastRenderedPageBreak/>
        <w:t xml:space="preserve">Data mock-up: </w:t>
      </w:r>
    </w:p>
    <w:tbl>
      <w:tblPr>
        <w:tblW w:w="4214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693"/>
      </w:tblGrid>
      <w:tr w:rsidR="00DE6633" w14:paraId="46A90F9C" w14:textId="77777777" w:rsidTr="00DE6633">
        <w:trPr>
          <w:trHeight w:val="292"/>
        </w:trPr>
        <w:tc>
          <w:tcPr>
            <w:tcW w:w="1521" w:type="dxa"/>
            <w:shd w:val="clear" w:color="auto" w:fill="76CDD8"/>
          </w:tcPr>
          <w:p w14:paraId="5462ED62" w14:textId="2F603D33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tour_status_id</w:t>
            </w:r>
          </w:p>
        </w:tc>
        <w:tc>
          <w:tcPr>
            <w:tcW w:w="2693" w:type="dxa"/>
            <w:shd w:val="clear" w:color="auto" w:fill="76CDD8"/>
          </w:tcPr>
          <w:p w14:paraId="7239AF07" w14:textId="5FACC549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tour_status_name</w:t>
            </w:r>
          </w:p>
        </w:tc>
      </w:tr>
      <w:tr w:rsidR="00DE6633" w14:paraId="47C452F3" w14:textId="77777777" w:rsidTr="00DE6633">
        <w:trPr>
          <w:trHeight w:val="432"/>
        </w:trPr>
        <w:tc>
          <w:tcPr>
            <w:tcW w:w="1521" w:type="dxa"/>
          </w:tcPr>
          <w:p w14:paraId="5EC8A74A" w14:textId="28A3EF8A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93" w:type="dxa"/>
          </w:tcPr>
          <w:p w14:paraId="52C6B6FF" w14:textId="09072F72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DE6633">
              <w:rPr>
                <w:sz w:val="16"/>
                <w:szCs w:val="16"/>
              </w:rPr>
              <w:t>Wait for Start</w:t>
            </w:r>
          </w:p>
        </w:tc>
      </w:tr>
      <w:tr w:rsidR="00DE6633" w14:paraId="25777A9D" w14:textId="77777777" w:rsidTr="00DE6633">
        <w:trPr>
          <w:trHeight w:val="432"/>
        </w:trPr>
        <w:tc>
          <w:tcPr>
            <w:tcW w:w="1521" w:type="dxa"/>
          </w:tcPr>
          <w:p w14:paraId="51AF1F93" w14:textId="34295A4C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693" w:type="dxa"/>
          </w:tcPr>
          <w:p w14:paraId="465B2870" w14:textId="2378586E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DE6633">
              <w:rPr>
                <w:sz w:val="16"/>
                <w:szCs w:val="16"/>
              </w:rPr>
              <w:t>In Progress</w:t>
            </w:r>
          </w:p>
        </w:tc>
      </w:tr>
      <w:tr w:rsidR="00DE6633" w14:paraId="7210B299" w14:textId="77777777" w:rsidTr="00DE6633">
        <w:trPr>
          <w:trHeight w:val="432"/>
        </w:trPr>
        <w:tc>
          <w:tcPr>
            <w:tcW w:w="1521" w:type="dxa"/>
          </w:tcPr>
          <w:p w14:paraId="73A79413" w14:textId="3179F54B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693" w:type="dxa"/>
          </w:tcPr>
          <w:p w14:paraId="7EE8A232" w14:textId="79D050FD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DE6633">
              <w:rPr>
                <w:sz w:val="16"/>
                <w:szCs w:val="16"/>
              </w:rPr>
              <w:t>Completed</w:t>
            </w:r>
          </w:p>
        </w:tc>
      </w:tr>
      <w:tr w:rsidR="00DE6633" w14:paraId="5816D6E7" w14:textId="77777777" w:rsidTr="00DE6633">
        <w:trPr>
          <w:trHeight w:val="432"/>
        </w:trPr>
        <w:tc>
          <w:tcPr>
            <w:tcW w:w="1521" w:type="dxa"/>
          </w:tcPr>
          <w:p w14:paraId="05A09850" w14:textId="24FDD4EA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693" w:type="dxa"/>
          </w:tcPr>
          <w:p w14:paraId="7CFFEAEF" w14:textId="548C0C70" w:rsidR="00DE6633" w:rsidRPr="002B2F2F" w:rsidRDefault="00DE663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DE6633">
              <w:rPr>
                <w:sz w:val="16"/>
                <w:szCs w:val="16"/>
              </w:rPr>
              <w:t>Cancelled</w:t>
            </w:r>
          </w:p>
        </w:tc>
      </w:tr>
    </w:tbl>
    <w:p w14:paraId="2E8BD285" w14:textId="77777777" w:rsidR="00DE6633" w:rsidRDefault="00DE6633" w:rsidP="00DE6633"/>
    <w:p w14:paraId="45181527" w14:textId="77777777" w:rsidR="00DE6633" w:rsidRDefault="00DE6633" w:rsidP="00DE6633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1055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7283460D" w14:textId="3EAFE739" w:rsidR="00DE6633" w:rsidRPr="00CB7023" w:rsidRDefault="00DE6633" w:rsidP="00DE6633">
      <w:pPr>
        <w:pStyle w:val="ListParagraph"/>
        <w:numPr>
          <w:ilvl w:val="0"/>
          <w:numId w:val="32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1056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1057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</w:t>
      </w:r>
      <w:r w:rsidRPr="00A953DA">
        <w:rPr>
          <w:rFonts w:ascii="Trebuchet MS" w:hAnsi="Trebuchet MS"/>
          <w:b/>
          <w:bCs/>
          <w:color w:val="464547"/>
          <w:rPrChange w:id="1058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059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1060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tour_statuses.tour</w:t>
      </w:r>
      <w:r w:rsidRPr="00A953DA">
        <w:rPr>
          <w:rFonts w:ascii="Trebuchet MS" w:hAnsi="Trebuchet MS"/>
          <w:b/>
          <w:bCs/>
          <w:color w:val="464547"/>
          <w:rPrChange w:id="1061" w:author="Iuliia Kaymak" w:date="2024-04-21T13:06:00Z">
            <w:rPr/>
          </w:rPrChange>
        </w:rPr>
        <w:t>_</w:t>
      </w:r>
      <w:r>
        <w:rPr>
          <w:rFonts w:ascii="Trebuchet MS" w:hAnsi="Trebuchet MS"/>
          <w:b/>
          <w:bCs/>
          <w:color w:val="464547"/>
        </w:rPr>
        <w:t>status_</w:t>
      </w:r>
      <w:r w:rsidRPr="00A953DA">
        <w:rPr>
          <w:rFonts w:ascii="Trebuchet MS" w:hAnsi="Trebuchet MS"/>
          <w:b/>
          <w:bCs/>
          <w:color w:val="464547"/>
          <w:rPrChange w:id="1062" w:author="Iuliia Kaymak" w:date="2024-04-21T13:06:00Z">
            <w:rPr/>
          </w:rPrChange>
        </w:rPr>
        <w:t>id’</w:t>
      </w:r>
      <w:r w:rsidRPr="00947325">
        <w:rPr>
          <w:rFonts w:ascii="Trebuchet MS" w:hAnsi="Trebuchet MS"/>
          <w:color w:val="464547"/>
          <w:rPrChange w:id="1063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1064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tours.tour</w:t>
      </w:r>
      <w:r w:rsidRPr="00A953DA">
        <w:rPr>
          <w:rFonts w:ascii="Trebuchet MS" w:hAnsi="Trebuchet MS"/>
          <w:b/>
          <w:bCs/>
          <w:color w:val="464547"/>
          <w:rPrChange w:id="1065" w:author="Iuliia Kaymak" w:date="2024-04-21T13:06:00Z">
            <w:rPr/>
          </w:rPrChange>
        </w:rPr>
        <w:t>_</w:t>
      </w:r>
      <w:r>
        <w:rPr>
          <w:rFonts w:ascii="Trebuchet MS" w:hAnsi="Trebuchet MS"/>
          <w:b/>
          <w:bCs/>
          <w:color w:val="464547"/>
        </w:rPr>
        <w:t>status_id</w:t>
      </w:r>
      <w:r w:rsidRPr="00A953DA">
        <w:rPr>
          <w:rFonts w:ascii="Trebuchet MS" w:hAnsi="Trebuchet MS"/>
          <w:b/>
          <w:bCs/>
          <w:color w:val="464547"/>
          <w:rPrChange w:id="1066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one-to-many relationship (mentioned above).</w:t>
      </w:r>
    </w:p>
    <w:p w14:paraId="1E874E84" w14:textId="256B98AB" w:rsidR="00DE6633" w:rsidRDefault="00DE6633" w:rsidP="00DE6633">
      <w:pPr>
        <w:pStyle w:val="Heading3"/>
      </w:pPr>
      <w:bookmarkStart w:id="1067" w:name="_Toc164618562"/>
      <w:r>
        <w:t>‘Transport_companies’</w:t>
      </w:r>
      <w:bookmarkEnd w:id="1067"/>
    </w:p>
    <w:p w14:paraId="47DBF073" w14:textId="16DDEBA5" w:rsidR="00DE6633" w:rsidRPr="00FD7755" w:rsidRDefault="00DE6633" w:rsidP="00DE6633">
      <w:pPr>
        <w:pStyle w:val="BodyText"/>
      </w:pPr>
      <w:r>
        <w:t xml:space="preserve">This table </w:t>
      </w:r>
      <w:r w:rsidR="009973C3">
        <w:t>lists transport companies that at least once had partner agreements with the Climbing Club.</w:t>
      </w:r>
      <w:r>
        <w:t xml:space="preserve"> </w:t>
      </w:r>
    </w:p>
    <w:tbl>
      <w:tblPr>
        <w:tblW w:w="1286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3260"/>
        <w:gridCol w:w="5953"/>
        <w:gridCol w:w="1418"/>
      </w:tblGrid>
      <w:tr w:rsidR="00CB7023" w:rsidRPr="00BE17E0" w14:paraId="2DCDD31C" w14:textId="77777777" w:rsidTr="00CB7023">
        <w:trPr>
          <w:trHeight w:val="292"/>
        </w:trPr>
        <w:tc>
          <w:tcPr>
            <w:tcW w:w="2230" w:type="dxa"/>
            <w:shd w:val="clear" w:color="auto" w:fill="76CDD8"/>
          </w:tcPr>
          <w:p w14:paraId="5BA44517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3260" w:type="dxa"/>
            <w:shd w:val="clear" w:color="auto" w:fill="76CDD8"/>
          </w:tcPr>
          <w:p w14:paraId="47FB70FA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5953" w:type="dxa"/>
            <w:shd w:val="clear" w:color="auto" w:fill="76CDD8"/>
          </w:tcPr>
          <w:p w14:paraId="1429F6B2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418" w:type="dxa"/>
            <w:shd w:val="clear" w:color="auto" w:fill="76CDD8"/>
          </w:tcPr>
          <w:p w14:paraId="28E9D645" w14:textId="77777777" w:rsidR="00DE6633" w:rsidRPr="00BE17E0" w:rsidRDefault="00DE663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973C3" w14:paraId="5DF18B7F" w14:textId="77777777" w:rsidTr="00CB7023">
        <w:trPr>
          <w:trHeight w:val="432"/>
        </w:trPr>
        <w:tc>
          <w:tcPr>
            <w:tcW w:w="2230" w:type="dxa"/>
            <w:vMerge w:val="restart"/>
          </w:tcPr>
          <w:p w14:paraId="4C289BEF" w14:textId="5F8A3EDF" w:rsidR="009973C3" w:rsidRDefault="009973C3" w:rsidP="00503A4F">
            <w:pPr>
              <w:pStyle w:val="BodyText"/>
            </w:pPr>
            <w:r>
              <w:t>t</w:t>
            </w:r>
            <w:r w:rsidRPr="009973C3">
              <w:t>ransport_companies</w:t>
            </w:r>
          </w:p>
        </w:tc>
        <w:tc>
          <w:tcPr>
            <w:tcW w:w="3260" w:type="dxa"/>
          </w:tcPr>
          <w:p w14:paraId="4CF2F398" w14:textId="6CA22D91" w:rsidR="009973C3" w:rsidRDefault="009973C3" w:rsidP="00503A4F">
            <w:pPr>
              <w:pStyle w:val="BodyText"/>
            </w:pPr>
            <w:r>
              <w:t>transport_company_id</w:t>
            </w:r>
          </w:p>
        </w:tc>
        <w:tc>
          <w:tcPr>
            <w:tcW w:w="5953" w:type="dxa"/>
          </w:tcPr>
          <w:p w14:paraId="1F77EAE8" w14:textId="41C8E365" w:rsidR="009973C3" w:rsidRDefault="00AB6736" w:rsidP="00503A4F">
            <w:pPr>
              <w:pStyle w:val="BodyText"/>
            </w:pPr>
            <w:r w:rsidRPr="00AB6736">
              <w:t>ID of a transport company.</w:t>
            </w:r>
            <w:r w:rsidR="00294D0F">
              <w:t xml:space="preserve"> PK</w:t>
            </w:r>
          </w:p>
        </w:tc>
        <w:tc>
          <w:tcPr>
            <w:tcW w:w="1418" w:type="dxa"/>
          </w:tcPr>
          <w:p w14:paraId="567B9435" w14:textId="77777777" w:rsidR="009973C3" w:rsidRDefault="009973C3" w:rsidP="00503A4F">
            <w:pPr>
              <w:pStyle w:val="BodyText"/>
            </w:pPr>
            <w:r>
              <w:t>INT</w:t>
            </w:r>
          </w:p>
        </w:tc>
      </w:tr>
      <w:tr w:rsidR="009973C3" w14:paraId="023682B8" w14:textId="77777777" w:rsidTr="00CB7023">
        <w:trPr>
          <w:trHeight w:val="432"/>
        </w:trPr>
        <w:tc>
          <w:tcPr>
            <w:tcW w:w="2230" w:type="dxa"/>
            <w:vMerge/>
          </w:tcPr>
          <w:p w14:paraId="1681639A" w14:textId="77777777" w:rsidR="009973C3" w:rsidRDefault="009973C3" w:rsidP="00503A4F">
            <w:pPr>
              <w:pStyle w:val="BodyText"/>
            </w:pPr>
          </w:p>
        </w:tc>
        <w:tc>
          <w:tcPr>
            <w:tcW w:w="3260" w:type="dxa"/>
          </w:tcPr>
          <w:p w14:paraId="7CD6C3F6" w14:textId="78C7C467" w:rsidR="009973C3" w:rsidRDefault="009973C3" w:rsidP="00503A4F">
            <w:pPr>
              <w:pStyle w:val="BodyText"/>
            </w:pPr>
            <w:r>
              <w:t>transport_company_name</w:t>
            </w:r>
          </w:p>
        </w:tc>
        <w:tc>
          <w:tcPr>
            <w:tcW w:w="5953" w:type="dxa"/>
          </w:tcPr>
          <w:p w14:paraId="5628BD56" w14:textId="4EBB74CF" w:rsidR="009973C3" w:rsidRDefault="00AB6736" w:rsidP="00503A4F">
            <w:pPr>
              <w:pStyle w:val="BodyText"/>
            </w:pPr>
            <w:r>
              <w:t>Name of a transport company.</w:t>
            </w:r>
          </w:p>
        </w:tc>
        <w:tc>
          <w:tcPr>
            <w:tcW w:w="1418" w:type="dxa"/>
          </w:tcPr>
          <w:p w14:paraId="73F46794" w14:textId="56E09D10" w:rsidR="009973C3" w:rsidRDefault="009973C3" w:rsidP="00503A4F">
            <w:pPr>
              <w:pStyle w:val="BodyText"/>
            </w:pPr>
            <w:r>
              <w:t>CHAR(250)</w:t>
            </w:r>
          </w:p>
        </w:tc>
      </w:tr>
      <w:tr w:rsidR="009973C3" w14:paraId="28E5A245" w14:textId="77777777" w:rsidTr="00CB7023">
        <w:trPr>
          <w:trHeight w:val="432"/>
        </w:trPr>
        <w:tc>
          <w:tcPr>
            <w:tcW w:w="2230" w:type="dxa"/>
            <w:vMerge/>
          </w:tcPr>
          <w:p w14:paraId="44F8D7AB" w14:textId="77777777" w:rsidR="009973C3" w:rsidRDefault="009973C3" w:rsidP="00503A4F">
            <w:pPr>
              <w:pStyle w:val="BodyText"/>
            </w:pPr>
          </w:p>
        </w:tc>
        <w:tc>
          <w:tcPr>
            <w:tcW w:w="3260" w:type="dxa"/>
          </w:tcPr>
          <w:p w14:paraId="19769A0F" w14:textId="307B50F6" w:rsidR="009973C3" w:rsidRDefault="009973C3" w:rsidP="00503A4F">
            <w:pPr>
              <w:pStyle w:val="BodyText"/>
            </w:pPr>
            <w:r>
              <w:t>country</w:t>
            </w:r>
          </w:p>
        </w:tc>
        <w:tc>
          <w:tcPr>
            <w:tcW w:w="5953" w:type="dxa"/>
          </w:tcPr>
          <w:p w14:paraId="7600EA3E" w14:textId="796BA951" w:rsidR="009973C3" w:rsidRDefault="00AB6736" w:rsidP="00503A4F">
            <w:pPr>
              <w:pStyle w:val="BodyText"/>
            </w:pPr>
            <w:r>
              <w:t xml:space="preserve">Country of where </w:t>
            </w:r>
            <w:r w:rsidR="00BB3566">
              <w:t>a</w:t>
            </w:r>
            <w:r>
              <w:t xml:space="preserve"> transport company provides their services.</w:t>
            </w:r>
          </w:p>
        </w:tc>
        <w:tc>
          <w:tcPr>
            <w:tcW w:w="1418" w:type="dxa"/>
          </w:tcPr>
          <w:p w14:paraId="1C274097" w14:textId="08F631C1" w:rsidR="009973C3" w:rsidRDefault="009973C3" w:rsidP="00503A4F">
            <w:pPr>
              <w:pStyle w:val="BodyText"/>
            </w:pPr>
            <w:r>
              <w:t>CHAR(100)</w:t>
            </w:r>
          </w:p>
        </w:tc>
      </w:tr>
      <w:tr w:rsidR="009973C3" w14:paraId="756C8F27" w14:textId="77777777" w:rsidTr="00CB7023">
        <w:trPr>
          <w:trHeight w:val="432"/>
        </w:trPr>
        <w:tc>
          <w:tcPr>
            <w:tcW w:w="2230" w:type="dxa"/>
            <w:vMerge/>
          </w:tcPr>
          <w:p w14:paraId="3CFA3910" w14:textId="77777777" w:rsidR="009973C3" w:rsidRDefault="009973C3" w:rsidP="00503A4F">
            <w:pPr>
              <w:pStyle w:val="BodyText"/>
            </w:pPr>
          </w:p>
        </w:tc>
        <w:tc>
          <w:tcPr>
            <w:tcW w:w="3260" w:type="dxa"/>
          </w:tcPr>
          <w:p w14:paraId="666C0210" w14:textId="7751328C" w:rsidR="009973C3" w:rsidRDefault="009973C3" w:rsidP="00503A4F">
            <w:pPr>
              <w:pStyle w:val="BodyText"/>
            </w:pPr>
            <w:r>
              <w:t>representative_full_name</w:t>
            </w:r>
          </w:p>
        </w:tc>
        <w:tc>
          <w:tcPr>
            <w:tcW w:w="5953" w:type="dxa"/>
          </w:tcPr>
          <w:p w14:paraId="58980530" w14:textId="1FFF7C16" w:rsidR="009973C3" w:rsidRDefault="00BB3566" w:rsidP="00503A4F">
            <w:pPr>
              <w:pStyle w:val="BodyText"/>
            </w:pPr>
            <w:r>
              <w:t>Full name of a representative of a transport company.</w:t>
            </w:r>
          </w:p>
        </w:tc>
        <w:tc>
          <w:tcPr>
            <w:tcW w:w="1418" w:type="dxa"/>
          </w:tcPr>
          <w:p w14:paraId="5B0BF96C" w14:textId="350E6EEE" w:rsidR="009973C3" w:rsidRDefault="009973C3" w:rsidP="00503A4F">
            <w:pPr>
              <w:pStyle w:val="BodyText"/>
            </w:pPr>
            <w:r>
              <w:t>CHAR(250)</w:t>
            </w:r>
          </w:p>
        </w:tc>
      </w:tr>
      <w:tr w:rsidR="009973C3" w14:paraId="34A48463" w14:textId="77777777" w:rsidTr="00CB7023">
        <w:trPr>
          <w:trHeight w:val="432"/>
        </w:trPr>
        <w:tc>
          <w:tcPr>
            <w:tcW w:w="2230" w:type="dxa"/>
            <w:vMerge/>
          </w:tcPr>
          <w:p w14:paraId="2D4286F7" w14:textId="77777777" w:rsidR="009973C3" w:rsidRDefault="009973C3" w:rsidP="00503A4F">
            <w:pPr>
              <w:pStyle w:val="BodyText"/>
            </w:pPr>
          </w:p>
        </w:tc>
        <w:tc>
          <w:tcPr>
            <w:tcW w:w="3260" w:type="dxa"/>
          </w:tcPr>
          <w:p w14:paraId="6C408B44" w14:textId="079619AA" w:rsidR="009973C3" w:rsidRDefault="009973C3" w:rsidP="00503A4F">
            <w:pPr>
              <w:pStyle w:val="BodyText"/>
            </w:pPr>
            <w:r>
              <w:t>representative_email</w:t>
            </w:r>
          </w:p>
        </w:tc>
        <w:tc>
          <w:tcPr>
            <w:tcW w:w="5953" w:type="dxa"/>
          </w:tcPr>
          <w:p w14:paraId="032BB23B" w14:textId="2266BF56" w:rsidR="009973C3" w:rsidRDefault="00BB3566" w:rsidP="00503A4F">
            <w:pPr>
              <w:pStyle w:val="BodyText"/>
            </w:pPr>
            <w:r>
              <w:t>Email address of a representative of a transport company.</w:t>
            </w:r>
          </w:p>
        </w:tc>
        <w:tc>
          <w:tcPr>
            <w:tcW w:w="1418" w:type="dxa"/>
          </w:tcPr>
          <w:p w14:paraId="3E614518" w14:textId="09865D42" w:rsidR="009973C3" w:rsidRDefault="009973C3" w:rsidP="00503A4F">
            <w:pPr>
              <w:pStyle w:val="BodyText"/>
            </w:pPr>
            <w:r>
              <w:t>CHAR(250)</w:t>
            </w:r>
          </w:p>
        </w:tc>
      </w:tr>
      <w:tr w:rsidR="009973C3" w14:paraId="247F60C8" w14:textId="77777777" w:rsidTr="00CB7023">
        <w:trPr>
          <w:trHeight w:val="432"/>
        </w:trPr>
        <w:tc>
          <w:tcPr>
            <w:tcW w:w="2230" w:type="dxa"/>
            <w:vMerge/>
          </w:tcPr>
          <w:p w14:paraId="5389D1C0" w14:textId="77777777" w:rsidR="009973C3" w:rsidRDefault="009973C3" w:rsidP="00503A4F">
            <w:pPr>
              <w:pStyle w:val="BodyText"/>
            </w:pPr>
          </w:p>
        </w:tc>
        <w:tc>
          <w:tcPr>
            <w:tcW w:w="3260" w:type="dxa"/>
          </w:tcPr>
          <w:p w14:paraId="694085FE" w14:textId="6B0EAC82" w:rsidR="009973C3" w:rsidRDefault="009973C3" w:rsidP="00503A4F">
            <w:pPr>
              <w:pStyle w:val="BodyText"/>
            </w:pPr>
            <w:r>
              <w:t>representative_phone_number</w:t>
            </w:r>
          </w:p>
        </w:tc>
        <w:tc>
          <w:tcPr>
            <w:tcW w:w="5953" w:type="dxa"/>
          </w:tcPr>
          <w:p w14:paraId="6B6159E8" w14:textId="0D76074B" w:rsidR="009973C3" w:rsidRDefault="00BB3566" w:rsidP="00503A4F">
            <w:pPr>
              <w:pStyle w:val="BodyText"/>
            </w:pPr>
            <w:r>
              <w:t>Phone number of a representative of a transport company.</w:t>
            </w:r>
          </w:p>
        </w:tc>
        <w:tc>
          <w:tcPr>
            <w:tcW w:w="1418" w:type="dxa"/>
          </w:tcPr>
          <w:p w14:paraId="10C3040F" w14:textId="02B4743D" w:rsidR="009973C3" w:rsidRDefault="009973C3" w:rsidP="00503A4F">
            <w:pPr>
              <w:pStyle w:val="BodyText"/>
            </w:pPr>
            <w:r>
              <w:t>CHAR(250)</w:t>
            </w:r>
          </w:p>
        </w:tc>
      </w:tr>
    </w:tbl>
    <w:p w14:paraId="6AFEA5CF" w14:textId="7EEF94CE" w:rsidR="00DE6633" w:rsidRDefault="00DE6633" w:rsidP="00DE6633">
      <w:pPr>
        <w:pStyle w:val="BodyText"/>
      </w:pPr>
      <w:r>
        <w:t xml:space="preserve">Data mock-up: </w:t>
      </w:r>
    </w:p>
    <w:tbl>
      <w:tblPr>
        <w:tblW w:w="12294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843"/>
        <w:gridCol w:w="1276"/>
        <w:gridCol w:w="2410"/>
        <w:gridCol w:w="2976"/>
        <w:gridCol w:w="1985"/>
      </w:tblGrid>
      <w:tr w:rsidR="009973C3" w14:paraId="37B01CB5" w14:textId="4F5D1970" w:rsidTr="009973C3">
        <w:trPr>
          <w:trHeight w:val="292"/>
        </w:trPr>
        <w:tc>
          <w:tcPr>
            <w:tcW w:w="1804" w:type="dxa"/>
            <w:shd w:val="clear" w:color="auto" w:fill="76CDD8"/>
          </w:tcPr>
          <w:p w14:paraId="462BD700" w14:textId="53BC63C7" w:rsidR="009973C3" w:rsidRPr="00BE17E0" w:rsidRDefault="009973C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transport_company_id</w:t>
            </w:r>
          </w:p>
        </w:tc>
        <w:tc>
          <w:tcPr>
            <w:tcW w:w="1843" w:type="dxa"/>
            <w:shd w:val="clear" w:color="auto" w:fill="76CDD8"/>
          </w:tcPr>
          <w:p w14:paraId="1AE3FEBB" w14:textId="48489E54" w:rsidR="009973C3" w:rsidRPr="00BE17E0" w:rsidRDefault="009973C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transport_company_name</w:t>
            </w:r>
          </w:p>
        </w:tc>
        <w:tc>
          <w:tcPr>
            <w:tcW w:w="1276" w:type="dxa"/>
            <w:shd w:val="clear" w:color="auto" w:fill="76CDD8"/>
          </w:tcPr>
          <w:p w14:paraId="0AC61233" w14:textId="76B3A5C1" w:rsidR="009973C3" w:rsidRDefault="009973C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country</w:t>
            </w:r>
          </w:p>
        </w:tc>
        <w:tc>
          <w:tcPr>
            <w:tcW w:w="2410" w:type="dxa"/>
            <w:shd w:val="clear" w:color="auto" w:fill="76CDD8"/>
          </w:tcPr>
          <w:p w14:paraId="6FDBB6AC" w14:textId="14731EC5" w:rsidR="009973C3" w:rsidRDefault="009973C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representative_full_name</w:t>
            </w:r>
          </w:p>
        </w:tc>
        <w:tc>
          <w:tcPr>
            <w:tcW w:w="2976" w:type="dxa"/>
            <w:shd w:val="clear" w:color="auto" w:fill="76CDD8"/>
          </w:tcPr>
          <w:p w14:paraId="0ED360C7" w14:textId="68B854EF" w:rsidR="009973C3" w:rsidRDefault="009973C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representative_email</w:t>
            </w:r>
          </w:p>
        </w:tc>
        <w:tc>
          <w:tcPr>
            <w:tcW w:w="1985" w:type="dxa"/>
            <w:shd w:val="clear" w:color="auto" w:fill="76CDD8"/>
          </w:tcPr>
          <w:p w14:paraId="41A5B6B4" w14:textId="0AC8A05C" w:rsidR="009973C3" w:rsidRDefault="009973C3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representative_phone_number</w:t>
            </w:r>
          </w:p>
        </w:tc>
      </w:tr>
      <w:tr w:rsidR="009973C3" w14:paraId="6540BFEE" w14:textId="0D5EE924" w:rsidTr="009973C3">
        <w:trPr>
          <w:trHeight w:val="432"/>
        </w:trPr>
        <w:tc>
          <w:tcPr>
            <w:tcW w:w="1804" w:type="dxa"/>
          </w:tcPr>
          <w:p w14:paraId="7A4A1E3F" w14:textId="77777777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08775691" w14:textId="53EA23EF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İlkbahar</w:t>
            </w:r>
          </w:p>
        </w:tc>
        <w:tc>
          <w:tcPr>
            <w:tcW w:w="1276" w:type="dxa"/>
          </w:tcPr>
          <w:p w14:paraId="16E17FEF" w14:textId="68128504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Türkiye</w:t>
            </w:r>
          </w:p>
        </w:tc>
        <w:tc>
          <w:tcPr>
            <w:tcW w:w="2410" w:type="dxa"/>
          </w:tcPr>
          <w:p w14:paraId="0C8C852C" w14:textId="5BA7C8B8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Ömer Kılıç</w:t>
            </w:r>
          </w:p>
        </w:tc>
        <w:tc>
          <w:tcPr>
            <w:tcW w:w="2976" w:type="dxa"/>
          </w:tcPr>
          <w:p w14:paraId="1EC03F3F" w14:textId="79BDC618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omer_kilic@ilkbahar.com</w:t>
            </w:r>
          </w:p>
        </w:tc>
        <w:tc>
          <w:tcPr>
            <w:tcW w:w="1985" w:type="dxa"/>
          </w:tcPr>
          <w:p w14:paraId="0D22C413" w14:textId="708232B4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+905416999319</w:t>
            </w:r>
          </w:p>
        </w:tc>
      </w:tr>
      <w:tr w:rsidR="009973C3" w14:paraId="75C6C5E4" w14:textId="09C8D703" w:rsidTr="009973C3">
        <w:trPr>
          <w:trHeight w:val="432"/>
        </w:trPr>
        <w:tc>
          <w:tcPr>
            <w:tcW w:w="1804" w:type="dxa"/>
          </w:tcPr>
          <w:p w14:paraId="001003B4" w14:textId="77777777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843" w:type="dxa"/>
          </w:tcPr>
          <w:p w14:paraId="016AB5A2" w14:textId="57391F26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Kırmızı Bayrak</w:t>
            </w:r>
          </w:p>
        </w:tc>
        <w:tc>
          <w:tcPr>
            <w:tcW w:w="1276" w:type="dxa"/>
          </w:tcPr>
          <w:p w14:paraId="61DB09BF" w14:textId="5084C25C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Türkiye</w:t>
            </w:r>
          </w:p>
        </w:tc>
        <w:tc>
          <w:tcPr>
            <w:tcW w:w="2410" w:type="dxa"/>
          </w:tcPr>
          <w:p w14:paraId="2049DDBE" w14:textId="537C4FA5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Hakan Aydın</w:t>
            </w:r>
          </w:p>
        </w:tc>
        <w:tc>
          <w:tcPr>
            <w:tcW w:w="2976" w:type="dxa"/>
          </w:tcPr>
          <w:p w14:paraId="4F9370B9" w14:textId="28D71C97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aydin.hakan@krmzbyrk.tr</w:t>
            </w:r>
          </w:p>
        </w:tc>
        <w:tc>
          <w:tcPr>
            <w:tcW w:w="1985" w:type="dxa"/>
          </w:tcPr>
          <w:p w14:paraId="78ED33DA" w14:textId="4343384E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+905537110101</w:t>
            </w:r>
          </w:p>
        </w:tc>
      </w:tr>
      <w:tr w:rsidR="009973C3" w14:paraId="0C97EF19" w14:textId="3EEB2104" w:rsidTr="009973C3">
        <w:trPr>
          <w:trHeight w:val="432"/>
        </w:trPr>
        <w:tc>
          <w:tcPr>
            <w:tcW w:w="1804" w:type="dxa"/>
          </w:tcPr>
          <w:p w14:paraId="65A2B29B" w14:textId="77777777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2DAACD6F" w14:textId="571D73F2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Edelveis</w:t>
            </w:r>
          </w:p>
        </w:tc>
        <w:tc>
          <w:tcPr>
            <w:tcW w:w="1276" w:type="dxa"/>
          </w:tcPr>
          <w:p w14:paraId="65FD233C" w14:textId="09506599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Russia</w:t>
            </w:r>
          </w:p>
        </w:tc>
        <w:tc>
          <w:tcPr>
            <w:tcW w:w="2410" w:type="dxa"/>
          </w:tcPr>
          <w:p w14:paraId="5C59CEEF" w14:textId="7ED20BE8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Olga Khostova</w:t>
            </w:r>
          </w:p>
        </w:tc>
        <w:tc>
          <w:tcPr>
            <w:tcW w:w="2976" w:type="dxa"/>
          </w:tcPr>
          <w:p w14:paraId="6621B1B9" w14:textId="2E2B1021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olga_khvostova@edelveis.ru</w:t>
            </w:r>
          </w:p>
        </w:tc>
        <w:tc>
          <w:tcPr>
            <w:tcW w:w="1985" w:type="dxa"/>
          </w:tcPr>
          <w:p w14:paraId="5D5E62CE" w14:textId="3A1D5901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+79275435723</w:t>
            </w:r>
          </w:p>
        </w:tc>
      </w:tr>
      <w:tr w:rsidR="009973C3" w14:paraId="4B2674FF" w14:textId="09015633" w:rsidTr="009973C3">
        <w:trPr>
          <w:trHeight w:val="432"/>
        </w:trPr>
        <w:tc>
          <w:tcPr>
            <w:tcW w:w="1804" w:type="dxa"/>
          </w:tcPr>
          <w:p w14:paraId="3BBC4868" w14:textId="77777777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43" w:type="dxa"/>
          </w:tcPr>
          <w:p w14:paraId="41328BB5" w14:textId="78276481" w:rsidR="009973C3" w:rsidRPr="002B2F2F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Maksima Group</w:t>
            </w:r>
          </w:p>
        </w:tc>
        <w:tc>
          <w:tcPr>
            <w:tcW w:w="1276" w:type="dxa"/>
          </w:tcPr>
          <w:p w14:paraId="48641D89" w14:textId="52BAC8D2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Russia</w:t>
            </w:r>
          </w:p>
        </w:tc>
        <w:tc>
          <w:tcPr>
            <w:tcW w:w="2410" w:type="dxa"/>
          </w:tcPr>
          <w:p w14:paraId="3B7FB3B1" w14:textId="25EB4B3A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Maksim Maksimov</w:t>
            </w:r>
          </w:p>
        </w:tc>
        <w:tc>
          <w:tcPr>
            <w:tcW w:w="2976" w:type="dxa"/>
          </w:tcPr>
          <w:p w14:paraId="218D7231" w14:textId="02395F1F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maksimov.maksim@maksimagr.com</w:t>
            </w:r>
          </w:p>
        </w:tc>
        <w:tc>
          <w:tcPr>
            <w:tcW w:w="1985" w:type="dxa"/>
          </w:tcPr>
          <w:p w14:paraId="1354A272" w14:textId="6F50B4D1" w:rsidR="009973C3" w:rsidRPr="00DE6633" w:rsidRDefault="009973C3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9973C3">
              <w:rPr>
                <w:sz w:val="16"/>
                <w:szCs w:val="16"/>
              </w:rPr>
              <w:t>+78006005510</w:t>
            </w:r>
          </w:p>
        </w:tc>
      </w:tr>
    </w:tbl>
    <w:p w14:paraId="1D63371A" w14:textId="77777777" w:rsidR="00DE6633" w:rsidRDefault="00DE6633" w:rsidP="00DE6633"/>
    <w:p w14:paraId="02459978" w14:textId="77777777" w:rsidR="00DE6633" w:rsidRDefault="00DE6633" w:rsidP="00DE6633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1068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431D4CD6" w14:textId="4FC595A9" w:rsidR="00DE6633" w:rsidRDefault="00DE6633" w:rsidP="009973C3">
      <w:pPr>
        <w:pStyle w:val="ListParagraph"/>
        <w:numPr>
          <w:ilvl w:val="0"/>
          <w:numId w:val="33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1069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1070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</w:t>
      </w:r>
      <w:r w:rsidRPr="00A953DA">
        <w:rPr>
          <w:rFonts w:ascii="Trebuchet MS" w:hAnsi="Trebuchet MS"/>
          <w:b/>
          <w:bCs/>
          <w:color w:val="464547"/>
          <w:rPrChange w:id="1071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072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1073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</w:t>
      </w:r>
      <w:r w:rsidR="009973C3">
        <w:rPr>
          <w:rFonts w:ascii="Trebuchet MS" w:hAnsi="Trebuchet MS"/>
          <w:b/>
          <w:bCs/>
          <w:color w:val="464547"/>
        </w:rPr>
        <w:t>ransport_companies</w:t>
      </w:r>
      <w:r>
        <w:rPr>
          <w:rFonts w:ascii="Trebuchet MS" w:hAnsi="Trebuchet MS"/>
          <w:b/>
          <w:bCs/>
          <w:color w:val="464547"/>
        </w:rPr>
        <w:t>.</w:t>
      </w:r>
      <w:r w:rsidR="009973C3">
        <w:rPr>
          <w:rFonts w:ascii="Trebuchet MS" w:hAnsi="Trebuchet MS"/>
          <w:b/>
          <w:bCs/>
          <w:color w:val="464547"/>
        </w:rPr>
        <w:t>transport_company</w:t>
      </w:r>
      <w:r>
        <w:rPr>
          <w:rFonts w:ascii="Trebuchet MS" w:hAnsi="Trebuchet MS"/>
          <w:b/>
          <w:bCs/>
          <w:color w:val="464547"/>
        </w:rPr>
        <w:t>_</w:t>
      </w:r>
      <w:r w:rsidRPr="00A953DA">
        <w:rPr>
          <w:rFonts w:ascii="Trebuchet MS" w:hAnsi="Trebuchet MS"/>
          <w:b/>
          <w:bCs/>
          <w:color w:val="464547"/>
          <w:rPrChange w:id="1074" w:author="Iuliia Kaymak" w:date="2024-04-21T13:06:00Z">
            <w:rPr/>
          </w:rPrChange>
        </w:rPr>
        <w:t>id’</w:t>
      </w:r>
      <w:r w:rsidRPr="00947325">
        <w:rPr>
          <w:rFonts w:ascii="Trebuchet MS" w:hAnsi="Trebuchet MS"/>
          <w:color w:val="464547"/>
          <w:rPrChange w:id="1075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1076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</w:t>
      </w:r>
      <w:r w:rsidR="009973C3">
        <w:rPr>
          <w:rFonts w:ascii="Trebuchet MS" w:hAnsi="Trebuchet MS"/>
          <w:b/>
          <w:bCs/>
          <w:color w:val="464547"/>
        </w:rPr>
        <w:t>partner_transport_company</w:t>
      </w:r>
      <w:r w:rsidRPr="00A953DA">
        <w:rPr>
          <w:rFonts w:ascii="Trebuchet MS" w:hAnsi="Trebuchet MS"/>
          <w:b/>
          <w:bCs/>
          <w:color w:val="464547"/>
          <w:rPrChange w:id="1077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one-to-many relationship (mentioned above).</w:t>
      </w:r>
    </w:p>
    <w:p w14:paraId="1B23B2F3" w14:textId="094CE9C4" w:rsidR="00BB3566" w:rsidRDefault="00BB3566" w:rsidP="00BB3566">
      <w:pPr>
        <w:pStyle w:val="Heading3"/>
      </w:pPr>
      <w:bookmarkStart w:id="1078" w:name="_Toc164618563"/>
      <w:r>
        <w:t>‘Accomodation_companies’</w:t>
      </w:r>
      <w:bookmarkEnd w:id="1078"/>
    </w:p>
    <w:p w14:paraId="4394E2E1" w14:textId="77777777" w:rsidR="00BB3566" w:rsidRPr="00FD7755" w:rsidRDefault="00BB3566" w:rsidP="00BB3566">
      <w:pPr>
        <w:pStyle w:val="BodyText"/>
      </w:pPr>
      <w:r>
        <w:t xml:space="preserve">This table lists transport companies that at least once had partner agreements with the Climbing Club.  </w:t>
      </w:r>
    </w:p>
    <w:tbl>
      <w:tblPr>
        <w:tblW w:w="1357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3260"/>
        <w:gridCol w:w="6662"/>
        <w:gridCol w:w="1418"/>
      </w:tblGrid>
      <w:tr w:rsidR="00CB7023" w:rsidRPr="00BE17E0" w14:paraId="5798FA8D" w14:textId="77777777" w:rsidTr="00CB7023">
        <w:trPr>
          <w:trHeight w:val="292"/>
        </w:trPr>
        <w:tc>
          <w:tcPr>
            <w:tcW w:w="2230" w:type="dxa"/>
            <w:shd w:val="clear" w:color="auto" w:fill="76CDD8"/>
          </w:tcPr>
          <w:p w14:paraId="41D099F8" w14:textId="77777777" w:rsidR="00BB3566" w:rsidRPr="00BE17E0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3260" w:type="dxa"/>
            <w:shd w:val="clear" w:color="auto" w:fill="76CDD8"/>
          </w:tcPr>
          <w:p w14:paraId="7AAF9CD3" w14:textId="77777777" w:rsidR="00BB3566" w:rsidRPr="00BE17E0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6662" w:type="dxa"/>
            <w:shd w:val="clear" w:color="auto" w:fill="76CDD8"/>
          </w:tcPr>
          <w:p w14:paraId="3E2053C6" w14:textId="77777777" w:rsidR="00BB3566" w:rsidRPr="00BE17E0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418" w:type="dxa"/>
            <w:shd w:val="clear" w:color="auto" w:fill="76CDD8"/>
          </w:tcPr>
          <w:p w14:paraId="793A95FD" w14:textId="77777777" w:rsidR="00BB3566" w:rsidRPr="00BE17E0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B3566" w14:paraId="51E47744" w14:textId="77777777" w:rsidTr="00CB7023">
        <w:trPr>
          <w:trHeight w:val="432"/>
        </w:trPr>
        <w:tc>
          <w:tcPr>
            <w:tcW w:w="2230" w:type="dxa"/>
            <w:vMerge w:val="restart"/>
          </w:tcPr>
          <w:p w14:paraId="22D0E5F1" w14:textId="721D858A" w:rsidR="00BB3566" w:rsidRDefault="00BB3566" w:rsidP="00503A4F">
            <w:pPr>
              <w:pStyle w:val="BodyText"/>
            </w:pPr>
            <w:r>
              <w:t>accomodation</w:t>
            </w:r>
            <w:r w:rsidRPr="009973C3">
              <w:t>_companies</w:t>
            </w:r>
          </w:p>
        </w:tc>
        <w:tc>
          <w:tcPr>
            <w:tcW w:w="3260" w:type="dxa"/>
          </w:tcPr>
          <w:p w14:paraId="4312058C" w14:textId="5B20E946" w:rsidR="00BB3566" w:rsidRDefault="00BB3566" w:rsidP="00503A4F">
            <w:pPr>
              <w:pStyle w:val="BodyText"/>
            </w:pPr>
            <w:r>
              <w:t>accomodation_company_id</w:t>
            </w:r>
          </w:p>
        </w:tc>
        <w:tc>
          <w:tcPr>
            <w:tcW w:w="6662" w:type="dxa"/>
          </w:tcPr>
          <w:p w14:paraId="256BB223" w14:textId="1A162C00" w:rsidR="00BB3566" w:rsidRDefault="00BB3566" w:rsidP="00503A4F">
            <w:pPr>
              <w:pStyle w:val="BodyText"/>
            </w:pPr>
            <w:r w:rsidRPr="00AB6736">
              <w:t>ID of a</w:t>
            </w:r>
            <w:r>
              <w:t>n</w:t>
            </w:r>
            <w:r w:rsidRPr="00AB6736">
              <w:t xml:space="preserve"> </w:t>
            </w:r>
            <w:r>
              <w:t xml:space="preserve">accommodation </w:t>
            </w:r>
            <w:r w:rsidRPr="00AB6736">
              <w:t>company.</w:t>
            </w:r>
            <w:r w:rsidR="00294D0F">
              <w:t xml:space="preserve"> PK</w:t>
            </w:r>
          </w:p>
        </w:tc>
        <w:tc>
          <w:tcPr>
            <w:tcW w:w="1418" w:type="dxa"/>
          </w:tcPr>
          <w:p w14:paraId="2F9DC03B" w14:textId="77777777" w:rsidR="00BB3566" w:rsidRDefault="00BB3566" w:rsidP="00503A4F">
            <w:pPr>
              <w:pStyle w:val="BodyText"/>
            </w:pPr>
            <w:r>
              <w:t>INT</w:t>
            </w:r>
          </w:p>
        </w:tc>
      </w:tr>
      <w:tr w:rsidR="00BB3566" w14:paraId="54912353" w14:textId="77777777" w:rsidTr="00CB7023">
        <w:trPr>
          <w:trHeight w:val="432"/>
        </w:trPr>
        <w:tc>
          <w:tcPr>
            <w:tcW w:w="2230" w:type="dxa"/>
            <w:vMerge/>
          </w:tcPr>
          <w:p w14:paraId="44C051C1" w14:textId="77777777" w:rsidR="00BB3566" w:rsidRDefault="00BB3566" w:rsidP="00503A4F">
            <w:pPr>
              <w:pStyle w:val="BodyText"/>
            </w:pPr>
          </w:p>
        </w:tc>
        <w:tc>
          <w:tcPr>
            <w:tcW w:w="3260" w:type="dxa"/>
          </w:tcPr>
          <w:p w14:paraId="210D4217" w14:textId="5EFD4F7C" w:rsidR="00BB3566" w:rsidRDefault="00BB3566" w:rsidP="00503A4F">
            <w:pPr>
              <w:pStyle w:val="BodyText"/>
            </w:pPr>
            <w:r>
              <w:t>accomodation_company_name</w:t>
            </w:r>
          </w:p>
        </w:tc>
        <w:tc>
          <w:tcPr>
            <w:tcW w:w="6662" w:type="dxa"/>
          </w:tcPr>
          <w:p w14:paraId="14AD3231" w14:textId="4722C52C" w:rsidR="00BB3566" w:rsidRDefault="00BB3566" w:rsidP="00503A4F">
            <w:pPr>
              <w:pStyle w:val="BodyText"/>
            </w:pPr>
            <w:r>
              <w:t xml:space="preserve">Name of </w:t>
            </w:r>
            <w:r w:rsidRPr="00AB6736">
              <w:t>a</w:t>
            </w:r>
            <w:r>
              <w:t>n</w:t>
            </w:r>
            <w:r w:rsidRPr="00AB6736">
              <w:t xml:space="preserve"> </w:t>
            </w:r>
            <w:r>
              <w:t>accommodation company.</w:t>
            </w:r>
          </w:p>
        </w:tc>
        <w:tc>
          <w:tcPr>
            <w:tcW w:w="1418" w:type="dxa"/>
          </w:tcPr>
          <w:p w14:paraId="536B405D" w14:textId="77777777" w:rsidR="00BB3566" w:rsidRDefault="00BB3566" w:rsidP="00503A4F">
            <w:pPr>
              <w:pStyle w:val="BodyText"/>
            </w:pPr>
            <w:r>
              <w:t>CHAR(250)</w:t>
            </w:r>
          </w:p>
        </w:tc>
      </w:tr>
      <w:tr w:rsidR="00BB3566" w14:paraId="4111441E" w14:textId="77777777" w:rsidTr="00CB7023">
        <w:trPr>
          <w:trHeight w:val="432"/>
        </w:trPr>
        <w:tc>
          <w:tcPr>
            <w:tcW w:w="2230" w:type="dxa"/>
            <w:vMerge/>
          </w:tcPr>
          <w:p w14:paraId="75410423" w14:textId="77777777" w:rsidR="00BB3566" w:rsidRDefault="00BB3566" w:rsidP="00503A4F">
            <w:pPr>
              <w:pStyle w:val="BodyText"/>
            </w:pPr>
          </w:p>
        </w:tc>
        <w:tc>
          <w:tcPr>
            <w:tcW w:w="3260" w:type="dxa"/>
          </w:tcPr>
          <w:p w14:paraId="5A489E3C" w14:textId="503DF0F0" w:rsidR="00BB3566" w:rsidRDefault="00BB3566" w:rsidP="00503A4F">
            <w:pPr>
              <w:pStyle w:val="BodyText"/>
            </w:pPr>
            <w:r>
              <w:t>accomodation_company_type</w:t>
            </w:r>
          </w:p>
        </w:tc>
        <w:tc>
          <w:tcPr>
            <w:tcW w:w="6662" w:type="dxa"/>
          </w:tcPr>
          <w:p w14:paraId="2EEB56D0" w14:textId="5BAFD6D0" w:rsidR="00BB3566" w:rsidRDefault="00BB3566" w:rsidP="00503A4F">
            <w:pPr>
              <w:pStyle w:val="BodyText"/>
            </w:pPr>
            <w:r>
              <w:t>Type of an accommodation company.</w:t>
            </w:r>
          </w:p>
        </w:tc>
        <w:tc>
          <w:tcPr>
            <w:tcW w:w="1418" w:type="dxa"/>
          </w:tcPr>
          <w:p w14:paraId="156E3C70" w14:textId="5743C9C4" w:rsidR="00BB3566" w:rsidRDefault="00EE2DE3" w:rsidP="00503A4F">
            <w:pPr>
              <w:pStyle w:val="BodyText"/>
            </w:pPr>
            <w:r>
              <w:t>CHAR(50)</w:t>
            </w:r>
          </w:p>
        </w:tc>
      </w:tr>
      <w:tr w:rsidR="00BB3566" w14:paraId="5677030A" w14:textId="77777777" w:rsidTr="00CB7023">
        <w:trPr>
          <w:trHeight w:val="432"/>
        </w:trPr>
        <w:tc>
          <w:tcPr>
            <w:tcW w:w="2230" w:type="dxa"/>
            <w:vMerge/>
          </w:tcPr>
          <w:p w14:paraId="5F050470" w14:textId="77777777" w:rsidR="00BB3566" w:rsidRDefault="00BB3566" w:rsidP="00503A4F">
            <w:pPr>
              <w:pStyle w:val="BodyText"/>
            </w:pPr>
          </w:p>
        </w:tc>
        <w:tc>
          <w:tcPr>
            <w:tcW w:w="3260" w:type="dxa"/>
          </w:tcPr>
          <w:p w14:paraId="5E881BFF" w14:textId="77777777" w:rsidR="00BB3566" w:rsidRDefault="00BB3566" w:rsidP="00503A4F">
            <w:pPr>
              <w:pStyle w:val="BodyText"/>
            </w:pPr>
            <w:r>
              <w:t>country</w:t>
            </w:r>
          </w:p>
        </w:tc>
        <w:tc>
          <w:tcPr>
            <w:tcW w:w="6662" w:type="dxa"/>
          </w:tcPr>
          <w:p w14:paraId="26A6E147" w14:textId="3A72967D" w:rsidR="00BB3566" w:rsidRDefault="00BB3566" w:rsidP="00503A4F">
            <w:pPr>
              <w:pStyle w:val="BodyText"/>
            </w:pPr>
            <w:r>
              <w:t xml:space="preserve">Country of where </w:t>
            </w:r>
            <w:r w:rsidRPr="00AB6736">
              <w:t>a</w:t>
            </w:r>
            <w:r>
              <w:t>n</w:t>
            </w:r>
            <w:r w:rsidRPr="00AB6736">
              <w:t xml:space="preserve"> </w:t>
            </w:r>
            <w:r>
              <w:t>accommodation company provides their services.</w:t>
            </w:r>
          </w:p>
        </w:tc>
        <w:tc>
          <w:tcPr>
            <w:tcW w:w="1418" w:type="dxa"/>
          </w:tcPr>
          <w:p w14:paraId="6B1D19E3" w14:textId="77777777" w:rsidR="00BB3566" w:rsidRDefault="00BB3566" w:rsidP="00503A4F">
            <w:pPr>
              <w:pStyle w:val="BodyText"/>
            </w:pPr>
            <w:r>
              <w:t>CHAR(100)</w:t>
            </w:r>
          </w:p>
        </w:tc>
      </w:tr>
      <w:tr w:rsidR="00BB3566" w14:paraId="5BB035F0" w14:textId="77777777" w:rsidTr="00CB7023">
        <w:trPr>
          <w:trHeight w:val="432"/>
        </w:trPr>
        <w:tc>
          <w:tcPr>
            <w:tcW w:w="2230" w:type="dxa"/>
            <w:vMerge/>
          </w:tcPr>
          <w:p w14:paraId="2EBC6DED" w14:textId="77777777" w:rsidR="00BB3566" w:rsidRDefault="00BB3566" w:rsidP="00503A4F">
            <w:pPr>
              <w:pStyle w:val="BodyText"/>
            </w:pPr>
          </w:p>
        </w:tc>
        <w:tc>
          <w:tcPr>
            <w:tcW w:w="3260" w:type="dxa"/>
          </w:tcPr>
          <w:p w14:paraId="0DD1E808" w14:textId="77777777" w:rsidR="00BB3566" w:rsidRDefault="00BB3566" w:rsidP="00503A4F">
            <w:pPr>
              <w:pStyle w:val="BodyText"/>
            </w:pPr>
            <w:r>
              <w:t>representative_full_name</w:t>
            </w:r>
          </w:p>
        </w:tc>
        <w:tc>
          <w:tcPr>
            <w:tcW w:w="6662" w:type="dxa"/>
          </w:tcPr>
          <w:p w14:paraId="48BF2098" w14:textId="77A3A621" w:rsidR="00BB3566" w:rsidRDefault="00BB3566" w:rsidP="00503A4F">
            <w:pPr>
              <w:pStyle w:val="BodyText"/>
            </w:pPr>
            <w:r>
              <w:t xml:space="preserve">Full name of a representative of </w:t>
            </w:r>
            <w:r w:rsidRPr="00AB6736">
              <w:t>a</w:t>
            </w:r>
            <w:r>
              <w:t>n</w:t>
            </w:r>
            <w:r w:rsidRPr="00AB6736">
              <w:t xml:space="preserve"> </w:t>
            </w:r>
            <w:r>
              <w:t>accommodation company.</w:t>
            </w:r>
          </w:p>
        </w:tc>
        <w:tc>
          <w:tcPr>
            <w:tcW w:w="1418" w:type="dxa"/>
          </w:tcPr>
          <w:p w14:paraId="67524F11" w14:textId="77777777" w:rsidR="00BB3566" w:rsidRDefault="00BB3566" w:rsidP="00503A4F">
            <w:pPr>
              <w:pStyle w:val="BodyText"/>
            </w:pPr>
            <w:r>
              <w:t>CHAR(250)</w:t>
            </w:r>
          </w:p>
        </w:tc>
      </w:tr>
      <w:tr w:rsidR="00BB3566" w14:paraId="40AAEFAB" w14:textId="77777777" w:rsidTr="00CB7023">
        <w:trPr>
          <w:trHeight w:val="432"/>
        </w:trPr>
        <w:tc>
          <w:tcPr>
            <w:tcW w:w="2230" w:type="dxa"/>
            <w:vMerge/>
          </w:tcPr>
          <w:p w14:paraId="12120E35" w14:textId="77777777" w:rsidR="00BB3566" w:rsidRDefault="00BB3566" w:rsidP="00503A4F">
            <w:pPr>
              <w:pStyle w:val="BodyText"/>
            </w:pPr>
          </w:p>
        </w:tc>
        <w:tc>
          <w:tcPr>
            <w:tcW w:w="3260" w:type="dxa"/>
          </w:tcPr>
          <w:p w14:paraId="59B7CECF" w14:textId="77777777" w:rsidR="00BB3566" w:rsidRDefault="00BB3566" w:rsidP="00503A4F">
            <w:pPr>
              <w:pStyle w:val="BodyText"/>
            </w:pPr>
            <w:r>
              <w:t>representative_email</w:t>
            </w:r>
          </w:p>
        </w:tc>
        <w:tc>
          <w:tcPr>
            <w:tcW w:w="6662" w:type="dxa"/>
          </w:tcPr>
          <w:p w14:paraId="7B85C6F1" w14:textId="702D382E" w:rsidR="00BB3566" w:rsidRDefault="00BB3566" w:rsidP="00503A4F">
            <w:pPr>
              <w:pStyle w:val="BodyText"/>
            </w:pPr>
            <w:r>
              <w:t xml:space="preserve">Email address of a representative of </w:t>
            </w:r>
            <w:r w:rsidRPr="00AB6736">
              <w:t>a</w:t>
            </w:r>
            <w:r>
              <w:t>n</w:t>
            </w:r>
            <w:r w:rsidRPr="00AB6736">
              <w:t xml:space="preserve"> </w:t>
            </w:r>
            <w:r>
              <w:t>accommodation company.</w:t>
            </w:r>
          </w:p>
        </w:tc>
        <w:tc>
          <w:tcPr>
            <w:tcW w:w="1418" w:type="dxa"/>
          </w:tcPr>
          <w:p w14:paraId="562E1365" w14:textId="77777777" w:rsidR="00BB3566" w:rsidRDefault="00BB3566" w:rsidP="00503A4F">
            <w:pPr>
              <w:pStyle w:val="BodyText"/>
            </w:pPr>
            <w:r>
              <w:t>CHAR(250)</w:t>
            </w:r>
          </w:p>
        </w:tc>
      </w:tr>
      <w:tr w:rsidR="00BB3566" w14:paraId="28181A84" w14:textId="77777777" w:rsidTr="00CB7023">
        <w:trPr>
          <w:trHeight w:val="432"/>
        </w:trPr>
        <w:tc>
          <w:tcPr>
            <w:tcW w:w="2230" w:type="dxa"/>
            <w:vMerge/>
          </w:tcPr>
          <w:p w14:paraId="78B95520" w14:textId="77777777" w:rsidR="00BB3566" w:rsidRDefault="00BB3566" w:rsidP="00503A4F">
            <w:pPr>
              <w:pStyle w:val="BodyText"/>
            </w:pPr>
          </w:p>
        </w:tc>
        <w:tc>
          <w:tcPr>
            <w:tcW w:w="3260" w:type="dxa"/>
          </w:tcPr>
          <w:p w14:paraId="79039CF0" w14:textId="77777777" w:rsidR="00BB3566" w:rsidRDefault="00BB3566" w:rsidP="00503A4F">
            <w:pPr>
              <w:pStyle w:val="BodyText"/>
            </w:pPr>
            <w:r>
              <w:t>representative_phone_number</w:t>
            </w:r>
          </w:p>
        </w:tc>
        <w:tc>
          <w:tcPr>
            <w:tcW w:w="6662" w:type="dxa"/>
          </w:tcPr>
          <w:p w14:paraId="1AA8AE2F" w14:textId="2407D40D" w:rsidR="00BB3566" w:rsidRDefault="00BB3566" w:rsidP="00503A4F">
            <w:pPr>
              <w:pStyle w:val="BodyText"/>
            </w:pPr>
            <w:r>
              <w:t xml:space="preserve">Phone number of a representative of </w:t>
            </w:r>
            <w:r w:rsidRPr="00AB6736">
              <w:t>a</w:t>
            </w:r>
            <w:r>
              <w:t>n</w:t>
            </w:r>
            <w:r w:rsidRPr="00AB6736">
              <w:t xml:space="preserve"> </w:t>
            </w:r>
            <w:r>
              <w:t>accommodation company.</w:t>
            </w:r>
          </w:p>
        </w:tc>
        <w:tc>
          <w:tcPr>
            <w:tcW w:w="1418" w:type="dxa"/>
          </w:tcPr>
          <w:p w14:paraId="542EF273" w14:textId="77777777" w:rsidR="00BB3566" w:rsidRDefault="00BB3566" w:rsidP="00503A4F">
            <w:pPr>
              <w:pStyle w:val="BodyText"/>
            </w:pPr>
            <w:r>
              <w:t>CHAR(250)</w:t>
            </w:r>
          </w:p>
        </w:tc>
      </w:tr>
    </w:tbl>
    <w:p w14:paraId="7A0464AC" w14:textId="11946446" w:rsidR="00BB3566" w:rsidRDefault="00BB3566" w:rsidP="00BB3566">
      <w:pPr>
        <w:pStyle w:val="BodyText"/>
      </w:pPr>
      <w:r>
        <w:t xml:space="preserve">Data mock-up: </w:t>
      </w:r>
    </w:p>
    <w:tbl>
      <w:tblPr>
        <w:tblW w:w="1512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2268"/>
        <w:gridCol w:w="2409"/>
        <w:gridCol w:w="1418"/>
        <w:gridCol w:w="2410"/>
        <w:gridCol w:w="2835"/>
        <w:gridCol w:w="1559"/>
      </w:tblGrid>
      <w:tr w:rsidR="00BB3566" w14:paraId="61CE604B" w14:textId="77777777" w:rsidTr="00BB3566">
        <w:trPr>
          <w:trHeight w:val="292"/>
        </w:trPr>
        <w:tc>
          <w:tcPr>
            <w:tcW w:w="2230" w:type="dxa"/>
            <w:shd w:val="clear" w:color="auto" w:fill="76CDD8"/>
          </w:tcPr>
          <w:p w14:paraId="1597227B" w14:textId="44C28393" w:rsidR="00BB3566" w:rsidRPr="00BE17E0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accomodation</w:t>
            </w:r>
            <w:r w:rsidRPr="009973C3">
              <w:rPr>
                <w:color w:val="FFFFFF" w:themeColor="background1"/>
                <w:sz w:val="18"/>
                <w:szCs w:val="18"/>
              </w:rPr>
              <w:t>_company_id</w:t>
            </w:r>
          </w:p>
        </w:tc>
        <w:tc>
          <w:tcPr>
            <w:tcW w:w="2268" w:type="dxa"/>
            <w:shd w:val="clear" w:color="auto" w:fill="76CDD8"/>
          </w:tcPr>
          <w:p w14:paraId="6212963C" w14:textId="25EFC9C7" w:rsidR="00BB3566" w:rsidRPr="00BE17E0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accomodation</w:t>
            </w:r>
            <w:r w:rsidRPr="009973C3">
              <w:rPr>
                <w:color w:val="FFFFFF" w:themeColor="background1"/>
                <w:sz w:val="18"/>
                <w:szCs w:val="18"/>
              </w:rPr>
              <w:t>_company_name</w:t>
            </w:r>
          </w:p>
        </w:tc>
        <w:tc>
          <w:tcPr>
            <w:tcW w:w="2409" w:type="dxa"/>
            <w:shd w:val="clear" w:color="auto" w:fill="76CDD8"/>
          </w:tcPr>
          <w:p w14:paraId="436C115A" w14:textId="5A94F30C" w:rsidR="00BB3566" w:rsidRPr="009973C3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B3566">
              <w:rPr>
                <w:color w:val="FFFFFF" w:themeColor="background1"/>
                <w:sz w:val="18"/>
                <w:szCs w:val="18"/>
              </w:rPr>
              <w:t>accommodation_company_type</w:t>
            </w:r>
          </w:p>
        </w:tc>
        <w:tc>
          <w:tcPr>
            <w:tcW w:w="1418" w:type="dxa"/>
            <w:shd w:val="clear" w:color="auto" w:fill="76CDD8"/>
          </w:tcPr>
          <w:p w14:paraId="7E1A558F" w14:textId="085F19C3" w:rsidR="00BB3566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country</w:t>
            </w:r>
          </w:p>
        </w:tc>
        <w:tc>
          <w:tcPr>
            <w:tcW w:w="2410" w:type="dxa"/>
            <w:shd w:val="clear" w:color="auto" w:fill="76CDD8"/>
          </w:tcPr>
          <w:p w14:paraId="53514004" w14:textId="77777777" w:rsidR="00BB3566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representative_full_name</w:t>
            </w:r>
          </w:p>
        </w:tc>
        <w:tc>
          <w:tcPr>
            <w:tcW w:w="2835" w:type="dxa"/>
            <w:shd w:val="clear" w:color="auto" w:fill="76CDD8"/>
          </w:tcPr>
          <w:p w14:paraId="6F11B709" w14:textId="77777777" w:rsidR="00BB3566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representative_email</w:t>
            </w:r>
          </w:p>
        </w:tc>
        <w:tc>
          <w:tcPr>
            <w:tcW w:w="1559" w:type="dxa"/>
            <w:shd w:val="clear" w:color="auto" w:fill="76CDD8"/>
          </w:tcPr>
          <w:p w14:paraId="15A7CF74" w14:textId="77777777" w:rsidR="00BB3566" w:rsidRDefault="00BB3566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973C3">
              <w:rPr>
                <w:color w:val="FFFFFF" w:themeColor="background1"/>
                <w:sz w:val="18"/>
                <w:szCs w:val="18"/>
              </w:rPr>
              <w:t>representative_phone_number</w:t>
            </w:r>
          </w:p>
        </w:tc>
      </w:tr>
      <w:tr w:rsidR="00BB3566" w14:paraId="4C9E5811" w14:textId="77777777" w:rsidTr="00BB3566">
        <w:trPr>
          <w:trHeight w:val="432"/>
        </w:trPr>
        <w:tc>
          <w:tcPr>
            <w:tcW w:w="2230" w:type="dxa"/>
          </w:tcPr>
          <w:p w14:paraId="4550FE34" w14:textId="77777777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68" w:type="dxa"/>
          </w:tcPr>
          <w:p w14:paraId="4F34EC61" w14:textId="6ABEABA7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Park Inn</w:t>
            </w:r>
          </w:p>
        </w:tc>
        <w:tc>
          <w:tcPr>
            <w:tcW w:w="2409" w:type="dxa"/>
          </w:tcPr>
          <w:p w14:paraId="41E5E713" w14:textId="367FF415" w:rsidR="00BB3566" w:rsidRPr="009973C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Hotel</w:t>
            </w:r>
          </w:p>
        </w:tc>
        <w:tc>
          <w:tcPr>
            <w:tcW w:w="1418" w:type="dxa"/>
          </w:tcPr>
          <w:p w14:paraId="3C5D16C3" w14:textId="65554661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Türkiye</w:t>
            </w:r>
          </w:p>
        </w:tc>
        <w:tc>
          <w:tcPr>
            <w:tcW w:w="2410" w:type="dxa"/>
          </w:tcPr>
          <w:p w14:paraId="5A3F024B" w14:textId="519C236C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Necla Calman</w:t>
            </w:r>
          </w:p>
        </w:tc>
        <w:tc>
          <w:tcPr>
            <w:tcW w:w="2835" w:type="dxa"/>
          </w:tcPr>
          <w:p w14:paraId="3E47CDB7" w14:textId="5D4C9E05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necla.calman@parkinn.com</w:t>
            </w:r>
          </w:p>
        </w:tc>
        <w:tc>
          <w:tcPr>
            <w:tcW w:w="1559" w:type="dxa"/>
          </w:tcPr>
          <w:p w14:paraId="63ABB07B" w14:textId="5222D780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+905417842130</w:t>
            </w:r>
          </w:p>
        </w:tc>
      </w:tr>
      <w:tr w:rsidR="00BB3566" w14:paraId="30B189F7" w14:textId="77777777" w:rsidTr="00BB3566">
        <w:trPr>
          <w:trHeight w:val="432"/>
        </w:trPr>
        <w:tc>
          <w:tcPr>
            <w:tcW w:w="2230" w:type="dxa"/>
          </w:tcPr>
          <w:p w14:paraId="71A567E7" w14:textId="77777777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268" w:type="dxa"/>
          </w:tcPr>
          <w:p w14:paraId="7190000D" w14:textId="5D89CCDD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Suda Hotels</w:t>
            </w:r>
          </w:p>
        </w:tc>
        <w:tc>
          <w:tcPr>
            <w:tcW w:w="2409" w:type="dxa"/>
          </w:tcPr>
          <w:p w14:paraId="151D01CB" w14:textId="1880082E" w:rsidR="00BB3566" w:rsidRPr="009973C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Hostel</w:t>
            </w:r>
          </w:p>
        </w:tc>
        <w:tc>
          <w:tcPr>
            <w:tcW w:w="1418" w:type="dxa"/>
          </w:tcPr>
          <w:p w14:paraId="3C5EEBBB" w14:textId="1379F4BF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Türkiye</w:t>
            </w:r>
          </w:p>
        </w:tc>
        <w:tc>
          <w:tcPr>
            <w:tcW w:w="2410" w:type="dxa"/>
          </w:tcPr>
          <w:p w14:paraId="20864C43" w14:textId="2231783C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Mohammed Kizilagac</w:t>
            </w:r>
          </w:p>
        </w:tc>
        <w:tc>
          <w:tcPr>
            <w:tcW w:w="2835" w:type="dxa"/>
          </w:tcPr>
          <w:p w14:paraId="5B286C52" w14:textId="433F1197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mkizilagac@suda.tr</w:t>
            </w:r>
          </w:p>
        </w:tc>
        <w:tc>
          <w:tcPr>
            <w:tcW w:w="1559" w:type="dxa"/>
          </w:tcPr>
          <w:p w14:paraId="38D078A8" w14:textId="6645BFA8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+905517605624</w:t>
            </w:r>
          </w:p>
        </w:tc>
      </w:tr>
      <w:tr w:rsidR="00BB3566" w14:paraId="00F39128" w14:textId="77777777" w:rsidTr="00BB3566">
        <w:trPr>
          <w:trHeight w:val="432"/>
        </w:trPr>
        <w:tc>
          <w:tcPr>
            <w:tcW w:w="2230" w:type="dxa"/>
          </w:tcPr>
          <w:p w14:paraId="2606A6C4" w14:textId="77777777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2268" w:type="dxa"/>
          </w:tcPr>
          <w:p w14:paraId="68388577" w14:textId="255A7AFA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Aqua Light Hotel</w:t>
            </w:r>
          </w:p>
        </w:tc>
        <w:tc>
          <w:tcPr>
            <w:tcW w:w="2409" w:type="dxa"/>
          </w:tcPr>
          <w:p w14:paraId="20DE9A36" w14:textId="09921D48" w:rsidR="00BB3566" w:rsidRPr="009973C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Hotel</w:t>
            </w:r>
          </w:p>
        </w:tc>
        <w:tc>
          <w:tcPr>
            <w:tcW w:w="1418" w:type="dxa"/>
          </w:tcPr>
          <w:p w14:paraId="5B652562" w14:textId="0E00E87F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Russia</w:t>
            </w:r>
          </w:p>
        </w:tc>
        <w:tc>
          <w:tcPr>
            <w:tcW w:w="2410" w:type="dxa"/>
          </w:tcPr>
          <w:p w14:paraId="525803CE" w14:textId="2A47E518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Ivan Svetlov</w:t>
            </w:r>
          </w:p>
        </w:tc>
        <w:tc>
          <w:tcPr>
            <w:tcW w:w="2835" w:type="dxa"/>
          </w:tcPr>
          <w:p w14:paraId="1596E28F" w14:textId="385B0337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ivan_svetlov@aqualight.ru</w:t>
            </w:r>
          </w:p>
        </w:tc>
        <w:tc>
          <w:tcPr>
            <w:tcW w:w="1559" w:type="dxa"/>
          </w:tcPr>
          <w:p w14:paraId="587E50EE" w14:textId="58DDC9F5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+79277093794</w:t>
            </w:r>
          </w:p>
        </w:tc>
      </w:tr>
      <w:tr w:rsidR="00BB3566" w14:paraId="6CFA7115" w14:textId="77777777" w:rsidTr="00BB3566">
        <w:trPr>
          <w:trHeight w:val="432"/>
        </w:trPr>
        <w:tc>
          <w:tcPr>
            <w:tcW w:w="2230" w:type="dxa"/>
          </w:tcPr>
          <w:p w14:paraId="1B146514" w14:textId="77777777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268" w:type="dxa"/>
          </w:tcPr>
          <w:p w14:paraId="787676EC" w14:textId="18749345" w:rsidR="00BB3566" w:rsidRPr="002B2F2F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Hostel Net</w:t>
            </w:r>
          </w:p>
        </w:tc>
        <w:tc>
          <w:tcPr>
            <w:tcW w:w="2409" w:type="dxa"/>
          </w:tcPr>
          <w:p w14:paraId="17E5091B" w14:textId="3A881911" w:rsidR="00BB3566" w:rsidRPr="009973C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Hostel</w:t>
            </w:r>
          </w:p>
        </w:tc>
        <w:tc>
          <w:tcPr>
            <w:tcW w:w="1418" w:type="dxa"/>
          </w:tcPr>
          <w:p w14:paraId="73BD2C16" w14:textId="53E40C9A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Russia</w:t>
            </w:r>
          </w:p>
        </w:tc>
        <w:tc>
          <w:tcPr>
            <w:tcW w:w="2410" w:type="dxa"/>
          </w:tcPr>
          <w:p w14:paraId="3B514340" w14:textId="056C9424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Angelina Krasnova</w:t>
            </w:r>
          </w:p>
        </w:tc>
        <w:tc>
          <w:tcPr>
            <w:tcW w:w="2835" w:type="dxa"/>
          </w:tcPr>
          <w:p w14:paraId="378DC072" w14:textId="59192EEE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mr@hostel.net</w:t>
            </w:r>
          </w:p>
        </w:tc>
        <w:tc>
          <w:tcPr>
            <w:tcW w:w="1559" w:type="dxa"/>
          </w:tcPr>
          <w:p w14:paraId="541CB938" w14:textId="61621867" w:rsidR="00BB3566" w:rsidRPr="00DE6633" w:rsidRDefault="00BB3566" w:rsidP="00BB3566">
            <w:pPr>
              <w:pStyle w:val="BodyText"/>
              <w:jc w:val="center"/>
              <w:rPr>
                <w:sz w:val="16"/>
                <w:szCs w:val="16"/>
              </w:rPr>
            </w:pPr>
            <w:r w:rsidRPr="00BB3566">
              <w:rPr>
                <w:sz w:val="16"/>
                <w:szCs w:val="16"/>
              </w:rPr>
              <w:t>+78806793451</w:t>
            </w:r>
          </w:p>
        </w:tc>
      </w:tr>
    </w:tbl>
    <w:p w14:paraId="5ED1275E" w14:textId="77777777" w:rsidR="00BB3566" w:rsidRDefault="00BB3566" w:rsidP="00BB3566"/>
    <w:p w14:paraId="18E01AFD" w14:textId="77777777" w:rsidR="00BB3566" w:rsidRDefault="00BB3566" w:rsidP="00BB3566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1079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30832CFB" w14:textId="718DF6AC" w:rsidR="00C35540" w:rsidRPr="00CB7023" w:rsidRDefault="00BB3566" w:rsidP="00C35540">
      <w:pPr>
        <w:pStyle w:val="ListParagraph"/>
        <w:numPr>
          <w:ilvl w:val="0"/>
          <w:numId w:val="34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1080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1081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</w:t>
      </w:r>
      <w:r w:rsidRPr="00A953DA">
        <w:rPr>
          <w:rFonts w:ascii="Trebuchet MS" w:hAnsi="Trebuchet MS"/>
          <w:b/>
          <w:bCs/>
          <w:color w:val="464547"/>
          <w:rPrChange w:id="1082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083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1084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accomodation_companies.accomodation_company_</w:t>
      </w:r>
      <w:r w:rsidRPr="00A953DA">
        <w:rPr>
          <w:rFonts w:ascii="Trebuchet MS" w:hAnsi="Trebuchet MS"/>
          <w:b/>
          <w:bCs/>
          <w:color w:val="464547"/>
          <w:rPrChange w:id="1085" w:author="Iuliia Kaymak" w:date="2024-04-21T13:06:00Z">
            <w:rPr/>
          </w:rPrChange>
        </w:rPr>
        <w:t>id’</w:t>
      </w:r>
      <w:r w:rsidRPr="00947325">
        <w:rPr>
          <w:rFonts w:ascii="Trebuchet MS" w:hAnsi="Trebuchet MS"/>
          <w:color w:val="464547"/>
          <w:rPrChange w:id="1086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1087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tours.partner_accomodation_company</w:t>
      </w:r>
      <w:r w:rsidRPr="00A953DA">
        <w:rPr>
          <w:rFonts w:ascii="Trebuchet MS" w:hAnsi="Trebuchet MS"/>
          <w:b/>
          <w:bCs/>
          <w:color w:val="464547"/>
          <w:rPrChange w:id="1088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one-to-many relationship (mentioned above).</w:t>
      </w:r>
    </w:p>
    <w:p w14:paraId="66F1DC75" w14:textId="253209DC" w:rsidR="00C35540" w:rsidRDefault="00C35540" w:rsidP="00C35540">
      <w:pPr>
        <w:pStyle w:val="Heading3"/>
      </w:pPr>
      <w:bookmarkStart w:id="1089" w:name="_Toc164618564"/>
      <w:r>
        <w:t>‘Routes’</w:t>
      </w:r>
      <w:bookmarkEnd w:id="1089"/>
    </w:p>
    <w:p w14:paraId="3E245E8F" w14:textId="1C14463B" w:rsidR="00CB7023" w:rsidRPr="00FD7755" w:rsidRDefault="00C35540" w:rsidP="00C35540">
      <w:pPr>
        <w:pStyle w:val="BodyText"/>
      </w:pPr>
      <w:r>
        <w:t>This table lists</w:t>
      </w:r>
      <w:r w:rsidR="00420CCC">
        <w:t xml:space="preserve"> all the routes</w:t>
      </w:r>
      <w:r>
        <w:t xml:space="preserve"> </w:t>
      </w:r>
      <w:r w:rsidR="00420CCC">
        <w:t xml:space="preserve">that </w:t>
      </w:r>
      <w:r>
        <w:t>the Climbing Club</w:t>
      </w:r>
      <w:r w:rsidR="00420CCC">
        <w:t xml:space="preserve"> refers to while organizing various tours</w:t>
      </w:r>
      <w:r>
        <w:t xml:space="preserve">.  </w:t>
      </w:r>
    </w:p>
    <w:tbl>
      <w:tblPr>
        <w:tblW w:w="9742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126"/>
        <w:gridCol w:w="4678"/>
        <w:gridCol w:w="1417"/>
      </w:tblGrid>
      <w:tr w:rsidR="00294D0F" w:rsidRPr="00BE17E0" w14:paraId="7FD0E0F1" w14:textId="77777777" w:rsidTr="00CB7023">
        <w:trPr>
          <w:trHeight w:val="292"/>
        </w:trPr>
        <w:tc>
          <w:tcPr>
            <w:tcW w:w="1521" w:type="dxa"/>
            <w:shd w:val="clear" w:color="auto" w:fill="76CDD8"/>
          </w:tcPr>
          <w:p w14:paraId="04B595F2" w14:textId="77777777" w:rsidR="00C35540" w:rsidRPr="00BE17E0" w:rsidRDefault="00C35540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26" w:type="dxa"/>
            <w:shd w:val="clear" w:color="auto" w:fill="76CDD8"/>
          </w:tcPr>
          <w:p w14:paraId="4546286D" w14:textId="77777777" w:rsidR="00C35540" w:rsidRPr="00BE17E0" w:rsidRDefault="00C35540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678" w:type="dxa"/>
            <w:shd w:val="clear" w:color="auto" w:fill="76CDD8"/>
          </w:tcPr>
          <w:p w14:paraId="2F89AA53" w14:textId="77777777" w:rsidR="00C35540" w:rsidRPr="00BE17E0" w:rsidRDefault="00C35540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417" w:type="dxa"/>
            <w:shd w:val="clear" w:color="auto" w:fill="76CDD8"/>
          </w:tcPr>
          <w:p w14:paraId="4F580BFE" w14:textId="77777777" w:rsidR="00C35540" w:rsidRPr="00BE17E0" w:rsidRDefault="00C35540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94D0F" w14:paraId="1B6CE441" w14:textId="77777777" w:rsidTr="00CB7023">
        <w:trPr>
          <w:trHeight w:val="432"/>
        </w:trPr>
        <w:tc>
          <w:tcPr>
            <w:tcW w:w="1521" w:type="dxa"/>
            <w:vMerge w:val="restart"/>
          </w:tcPr>
          <w:p w14:paraId="0B527D4F" w14:textId="2A264BCD" w:rsidR="00294D0F" w:rsidRDefault="00294D0F" w:rsidP="00294D0F">
            <w:pPr>
              <w:pStyle w:val="BodyText"/>
            </w:pPr>
            <w:r>
              <w:t>routes</w:t>
            </w:r>
          </w:p>
        </w:tc>
        <w:tc>
          <w:tcPr>
            <w:tcW w:w="2126" w:type="dxa"/>
          </w:tcPr>
          <w:p w14:paraId="769DE7A2" w14:textId="205CE060" w:rsidR="00294D0F" w:rsidRDefault="00294D0F" w:rsidP="00294D0F">
            <w:pPr>
              <w:pStyle w:val="BodyText"/>
            </w:pPr>
            <w:r>
              <w:t>route_id</w:t>
            </w:r>
          </w:p>
        </w:tc>
        <w:tc>
          <w:tcPr>
            <w:tcW w:w="4678" w:type="dxa"/>
          </w:tcPr>
          <w:p w14:paraId="22CC2AF0" w14:textId="6ED09E40" w:rsidR="00294D0F" w:rsidRDefault="00294D0F" w:rsidP="00294D0F">
            <w:pPr>
              <w:pStyle w:val="BodyText"/>
            </w:pPr>
            <w:r>
              <w:t>ID of a route. PK</w:t>
            </w:r>
          </w:p>
        </w:tc>
        <w:tc>
          <w:tcPr>
            <w:tcW w:w="1417" w:type="dxa"/>
          </w:tcPr>
          <w:p w14:paraId="0D98010C" w14:textId="37077C35" w:rsidR="00294D0F" w:rsidRDefault="00294D0F" w:rsidP="00294D0F">
            <w:pPr>
              <w:pStyle w:val="BodyText"/>
            </w:pPr>
            <w:r>
              <w:t>CHAR(50)</w:t>
            </w:r>
          </w:p>
        </w:tc>
      </w:tr>
      <w:tr w:rsidR="00294D0F" w14:paraId="22516EDD" w14:textId="77777777" w:rsidTr="00CB7023">
        <w:trPr>
          <w:trHeight w:val="432"/>
        </w:trPr>
        <w:tc>
          <w:tcPr>
            <w:tcW w:w="1521" w:type="dxa"/>
            <w:vMerge/>
          </w:tcPr>
          <w:p w14:paraId="3B7D629D" w14:textId="77777777" w:rsidR="00294D0F" w:rsidRDefault="00294D0F" w:rsidP="00294D0F">
            <w:pPr>
              <w:pStyle w:val="BodyText"/>
            </w:pPr>
          </w:p>
        </w:tc>
        <w:tc>
          <w:tcPr>
            <w:tcW w:w="2126" w:type="dxa"/>
          </w:tcPr>
          <w:p w14:paraId="543CE212" w14:textId="306C916B" w:rsidR="00294D0F" w:rsidRDefault="00294D0F" w:rsidP="00294D0F">
            <w:pPr>
              <w:pStyle w:val="BodyText"/>
            </w:pPr>
            <w:r>
              <w:t>route_name</w:t>
            </w:r>
          </w:p>
        </w:tc>
        <w:tc>
          <w:tcPr>
            <w:tcW w:w="4678" w:type="dxa"/>
          </w:tcPr>
          <w:p w14:paraId="3EB9BFDB" w14:textId="75237283" w:rsidR="00294D0F" w:rsidRDefault="00294D0F" w:rsidP="00294D0F">
            <w:pPr>
              <w:pStyle w:val="BodyText"/>
            </w:pPr>
            <w:r>
              <w:t>Name of a route.</w:t>
            </w:r>
          </w:p>
        </w:tc>
        <w:tc>
          <w:tcPr>
            <w:tcW w:w="1417" w:type="dxa"/>
          </w:tcPr>
          <w:p w14:paraId="7701FCF0" w14:textId="77777777" w:rsidR="00294D0F" w:rsidRDefault="00294D0F" w:rsidP="00294D0F">
            <w:pPr>
              <w:pStyle w:val="BodyText"/>
            </w:pPr>
            <w:r>
              <w:t>CHAR(250)</w:t>
            </w:r>
          </w:p>
        </w:tc>
      </w:tr>
      <w:tr w:rsidR="00294D0F" w14:paraId="3A754396" w14:textId="77777777" w:rsidTr="00CB7023">
        <w:trPr>
          <w:trHeight w:val="432"/>
        </w:trPr>
        <w:tc>
          <w:tcPr>
            <w:tcW w:w="1521" w:type="dxa"/>
            <w:vMerge/>
          </w:tcPr>
          <w:p w14:paraId="2916C883" w14:textId="77777777" w:rsidR="00294D0F" w:rsidRDefault="00294D0F" w:rsidP="00294D0F">
            <w:pPr>
              <w:pStyle w:val="BodyText"/>
            </w:pPr>
          </w:p>
        </w:tc>
        <w:tc>
          <w:tcPr>
            <w:tcW w:w="2126" w:type="dxa"/>
          </w:tcPr>
          <w:p w14:paraId="6A171437" w14:textId="24AF257D" w:rsidR="00294D0F" w:rsidRDefault="00294D0F" w:rsidP="00294D0F">
            <w:pPr>
              <w:pStyle w:val="BodyText"/>
            </w:pPr>
            <w:r>
              <w:t>route_level_id</w:t>
            </w:r>
          </w:p>
        </w:tc>
        <w:tc>
          <w:tcPr>
            <w:tcW w:w="4678" w:type="dxa"/>
          </w:tcPr>
          <w:p w14:paraId="126F7EE4" w14:textId="63BFED18" w:rsidR="00294D0F" w:rsidRDefault="00294D0F" w:rsidP="00294D0F">
            <w:pPr>
              <w:pStyle w:val="BodyText"/>
            </w:pPr>
            <w:r>
              <w:t>ID of a difficulty level of a route. FK1</w:t>
            </w:r>
          </w:p>
        </w:tc>
        <w:tc>
          <w:tcPr>
            <w:tcW w:w="1417" w:type="dxa"/>
          </w:tcPr>
          <w:p w14:paraId="5A639C6F" w14:textId="15423446" w:rsidR="00294D0F" w:rsidRDefault="00294D0F" w:rsidP="00294D0F">
            <w:pPr>
              <w:pStyle w:val="BodyText"/>
            </w:pPr>
            <w:r>
              <w:t>INT</w:t>
            </w:r>
          </w:p>
        </w:tc>
      </w:tr>
      <w:tr w:rsidR="00294D0F" w14:paraId="7E10A3A4" w14:textId="77777777" w:rsidTr="00CB7023">
        <w:trPr>
          <w:trHeight w:val="432"/>
        </w:trPr>
        <w:tc>
          <w:tcPr>
            <w:tcW w:w="1521" w:type="dxa"/>
            <w:vMerge/>
          </w:tcPr>
          <w:p w14:paraId="3FAEB599" w14:textId="77777777" w:rsidR="00294D0F" w:rsidRDefault="00294D0F" w:rsidP="00294D0F">
            <w:pPr>
              <w:pStyle w:val="BodyText"/>
            </w:pPr>
          </w:p>
        </w:tc>
        <w:tc>
          <w:tcPr>
            <w:tcW w:w="2126" w:type="dxa"/>
          </w:tcPr>
          <w:p w14:paraId="2C797BD6" w14:textId="39B93860" w:rsidR="00294D0F" w:rsidRDefault="00294D0F" w:rsidP="00294D0F">
            <w:pPr>
              <w:pStyle w:val="BodyText"/>
            </w:pPr>
            <w:r>
              <w:t>route_mountain_id</w:t>
            </w:r>
          </w:p>
        </w:tc>
        <w:tc>
          <w:tcPr>
            <w:tcW w:w="4678" w:type="dxa"/>
          </w:tcPr>
          <w:p w14:paraId="4B907EA2" w14:textId="742E26EF" w:rsidR="00294D0F" w:rsidRDefault="00294D0F" w:rsidP="00294D0F">
            <w:pPr>
              <w:pStyle w:val="BodyText"/>
            </w:pPr>
            <w:r>
              <w:t>ID of a mountain where a route belongs to. FK2</w:t>
            </w:r>
          </w:p>
        </w:tc>
        <w:tc>
          <w:tcPr>
            <w:tcW w:w="1417" w:type="dxa"/>
          </w:tcPr>
          <w:p w14:paraId="0156E80B" w14:textId="12F9B612" w:rsidR="00294D0F" w:rsidRDefault="00294D0F" w:rsidP="00294D0F">
            <w:pPr>
              <w:pStyle w:val="BodyText"/>
            </w:pPr>
            <w:r>
              <w:t>INT</w:t>
            </w:r>
          </w:p>
        </w:tc>
      </w:tr>
      <w:tr w:rsidR="00294D0F" w14:paraId="755E71D0" w14:textId="77777777" w:rsidTr="00CB7023">
        <w:trPr>
          <w:trHeight w:val="432"/>
        </w:trPr>
        <w:tc>
          <w:tcPr>
            <w:tcW w:w="1521" w:type="dxa"/>
            <w:vMerge/>
          </w:tcPr>
          <w:p w14:paraId="5F62CCE1" w14:textId="77777777" w:rsidR="00294D0F" w:rsidRDefault="00294D0F" w:rsidP="00294D0F">
            <w:pPr>
              <w:pStyle w:val="BodyText"/>
            </w:pPr>
          </w:p>
        </w:tc>
        <w:tc>
          <w:tcPr>
            <w:tcW w:w="2126" w:type="dxa"/>
          </w:tcPr>
          <w:p w14:paraId="6C5AB452" w14:textId="5669B148" w:rsidR="00294D0F" w:rsidRDefault="00294D0F" w:rsidP="00294D0F">
            <w:pPr>
              <w:pStyle w:val="BodyText"/>
            </w:pPr>
            <w:r>
              <w:t>route_guide_id</w:t>
            </w:r>
          </w:p>
        </w:tc>
        <w:tc>
          <w:tcPr>
            <w:tcW w:w="4678" w:type="dxa"/>
          </w:tcPr>
          <w:p w14:paraId="6EC48CCC" w14:textId="7F1B029C" w:rsidR="00294D0F" w:rsidRDefault="00294D0F" w:rsidP="00294D0F">
            <w:pPr>
              <w:pStyle w:val="BodyText"/>
            </w:pPr>
            <w:r>
              <w:t>ID of a guide that conducts the route. FK3</w:t>
            </w:r>
          </w:p>
        </w:tc>
        <w:tc>
          <w:tcPr>
            <w:tcW w:w="1417" w:type="dxa"/>
          </w:tcPr>
          <w:p w14:paraId="055A543E" w14:textId="6EF7583C" w:rsidR="00294D0F" w:rsidRDefault="00294D0F" w:rsidP="00294D0F">
            <w:pPr>
              <w:pStyle w:val="BodyText"/>
            </w:pPr>
            <w:r>
              <w:t>CHAR(50)</w:t>
            </w:r>
          </w:p>
        </w:tc>
      </w:tr>
    </w:tbl>
    <w:p w14:paraId="480E080A" w14:textId="77777777" w:rsidR="00C35540" w:rsidRDefault="00C35540" w:rsidP="00C35540">
      <w:pPr>
        <w:pStyle w:val="BodyText"/>
      </w:pPr>
      <w:r>
        <w:t xml:space="preserve">Data mock-up: </w:t>
      </w:r>
    </w:p>
    <w:tbl>
      <w:tblPr>
        <w:tblW w:w="1116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2268"/>
        <w:gridCol w:w="2409"/>
        <w:gridCol w:w="1843"/>
        <w:gridCol w:w="2410"/>
      </w:tblGrid>
      <w:tr w:rsidR="00294D0F" w14:paraId="0EB19FA0" w14:textId="77777777" w:rsidTr="00294D0F">
        <w:trPr>
          <w:trHeight w:val="292"/>
        </w:trPr>
        <w:tc>
          <w:tcPr>
            <w:tcW w:w="2230" w:type="dxa"/>
            <w:shd w:val="clear" w:color="auto" w:fill="76CDD8"/>
          </w:tcPr>
          <w:p w14:paraId="5D574092" w14:textId="149505BE" w:rsidR="00294D0F" w:rsidRPr="00BE17E0" w:rsidRDefault="00294D0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route</w:t>
            </w:r>
            <w:r w:rsidRPr="009973C3">
              <w:rPr>
                <w:color w:val="FFFFFF" w:themeColor="background1"/>
                <w:sz w:val="18"/>
                <w:szCs w:val="18"/>
              </w:rPr>
              <w:t>_id</w:t>
            </w:r>
          </w:p>
        </w:tc>
        <w:tc>
          <w:tcPr>
            <w:tcW w:w="2268" w:type="dxa"/>
            <w:shd w:val="clear" w:color="auto" w:fill="76CDD8"/>
          </w:tcPr>
          <w:p w14:paraId="7755122D" w14:textId="5D7C2FD4" w:rsidR="00294D0F" w:rsidRPr="00BE17E0" w:rsidRDefault="00294D0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route</w:t>
            </w:r>
            <w:r w:rsidRPr="009973C3">
              <w:rPr>
                <w:color w:val="FFFFFF" w:themeColor="background1"/>
                <w:sz w:val="18"/>
                <w:szCs w:val="18"/>
              </w:rPr>
              <w:t>_name</w:t>
            </w:r>
          </w:p>
        </w:tc>
        <w:tc>
          <w:tcPr>
            <w:tcW w:w="2409" w:type="dxa"/>
            <w:shd w:val="clear" w:color="auto" w:fill="76CDD8"/>
          </w:tcPr>
          <w:p w14:paraId="15A75331" w14:textId="4E56D05A" w:rsidR="00294D0F" w:rsidRPr="009973C3" w:rsidRDefault="00294D0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294D0F">
              <w:rPr>
                <w:color w:val="FFFFFF" w:themeColor="background1"/>
                <w:sz w:val="18"/>
                <w:szCs w:val="18"/>
              </w:rPr>
              <w:t>route_level_id</w:t>
            </w:r>
          </w:p>
        </w:tc>
        <w:tc>
          <w:tcPr>
            <w:tcW w:w="1843" w:type="dxa"/>
            <w:shd w:val="clear" w:color="auto" w:fill="76CDD8"/>
          </w:tcPr>
          <w:p w14:paraId="4F2F489B" w14:textId="1EF7F754" w:rsidR="00294D0F" w:rsidRDefault="00294D0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294D0F">
              <w:rPr>
                <w:color w:val="FFFFFF" w:themeColor="background1"/>
                <w:sz w:val="18"/>
                <w:szCs w:val="18"/>
              </w:rPr>
              <w:t>route_mountain_id</w:t>
            </w:r>
          </w:p>
        </w:tc>
        <w:tc>
          <w:tcPr>
            <w:tcW w:w="2410" w:type="dxa"/>
            <w:shd w:val="clear" w:color="auto" w:fill="76CDD8"/>
          </w:tcPr>
          <w:p w14:paraId="640138EC" w14:textId="0962E22C" w:rsidR="00294D0F" w:rsidRDefault="00294D0F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294D0F">
              <w:rPr>
                <w:color w:val="FFFFFF" w:themeColor="background1"/>
                <w:sz w:val="18"/>
                <w:szCs w:val="18"/>
              </w:rPr>
              <w:t>route_guide_id</w:t>
            </w:r>
          </w:p>
        </w:tc>
      </w:tr>
      <w:tr w:rsidR="00294D0F" w14:paraId="54918E33" w14:textId="77777777" w:rsidTr="00294D0F">
        <w:trPr>
          <w:trHeight w:val="432"/>
        </w:trPr>
        <w:tc>
          <w:tcPr>
            <w:tcW w:w="2230" w:type="dxa"/>
          </w:tcPr>
          <w:p w14:paraId="4F4586DB" w14:textId="5461C244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TR00001</w:t>
            </w:r>
          </w:p>
        </w:tc>
        <w:tc>
          <w:tcPr>
            <w:tcW w:w="2268" w:type="dxa"/>
          </w:tcPr>
          <w:p w14:paraId="39534F35" w14:textId="0A1352C7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Beautiful Ararat</w:t>
            </w:r>
          </w:p>
        </w:tc>
        <w:tc>
          <w:tcPr>
            <w:tcW w:w="2409" w:type="dxa"/>
          </w:tcPr>
          <w:p w14:paraId="4C128150" w14:textId="513B2544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7CF7CAD4" w14:textId="786C4D0C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14:paraId="492D0F04" w14:textId="55505666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16TR001</w:t>
            </w:r>
          </w:p>
        </w:tc>
      </w:tr>
      <w:tr w:rsidR="00294D0F" w14:paraId="4C3F0FDF" w14:textId="77777777" w:rsidTr="00294D0F">
        <w:trPr>
          <w:trHeight w:val="432"/>
        </w:trPr>
        <w:tc>
          <w:tcPr>
            <w:tcW w:w="2230" w:type="dxa"/>
          </w:tcPr>
          <w:p w14:paraId="6F091F3A" w14:textId="70D1DC09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TR00002</w:t>
            </w:r>
          </w:p>
        </w:tc>
        <w:tc>
          <w:tcPr>
            <w:tcW w:w="2268" w:type="dxa"/>
          </w:tcPr>
          <w:p w14:paraId="4BFFF911" w14:textId="50E7238B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Ararat and History</w:t>
            </w:r>
          </w:p>
        </w:tc>
        <w:tc>
          <w:tcPr>
            <w:tcW w:w="2409" w:type="dxa"/>
          </w:tcPr>
          <w:p w14:paraId="3602EAE7" w14:textId="68BC071B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14:paraId="28FA5EB6" w14:textId="0FEA0EB4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14:paraId="281027D6" w14:textId="2001234E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16TR001</w:t>
            </w:r>
          </w:p>
        </w:tc>
      </w:tr>
      <w:tr w:rsidR="00294D0F" w14:paraId="7325ECE2" w14:textId="77777777" w:rsidTr="00294D0F">
        <w:trPr>
          <w:trHeight w:val="432"/>
        </w:trPr>
        <w:tc>
          <w:tcPr>
            <w:tcW w:w="2230" w:type="dxa"/>
          </w:tcPr>
          <w:p w14:paraId="2A50CC62" w14:textId="6C2D6E65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TR00003</w:t>
            </w:r>
          </w:p>
        </w:tc>
        <w:tc>
          <w:tcPr>
            <w:tcW w:w="2268" w:type="dxa"/>
          </w:tcPr>
          <w:p w14:paraId="78BD946E" w14:textId="24F82821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Symbolic Ararat</w:t>
            </w:r>
          </w:p>
        </w:tc>
        <w:tc>
          <w:tcPr>
            <w:tcW w:w="2409" w:type="dxa"/>
          </w:tcPr>
          <w:p w14:paraId="1BF42F15" w14:textId="06B9665B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01BEFA7F" w14:textId="2142C484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14:paraId="169C80A7" w14:textId="15FF820C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10TR402</w:t>
            </w:r>
          </w:p>
        </w:tc>
      </w:tr>
      <w:tr w:rsidR="00294D0F" w14:paraId="356AB80B" w14:textId="77777777" w:rsidTr="00294D0F">
        <w:trPr>
          <w:trHeight w:val="432"/>
        </w:trPr>
        <w:tc>
          <w:tcPr>
            <w:tcW w:w="2230" w:type="dxa"/>
          </w:tcPr>
          <w:p w14:paraId="10FD8879" w14:textId="169E5EF4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TR00004</w:t>
            </w:r>
          </w:p>
        </w:tc>
        <w:tc>
          <w:tcPr>
            <w:tcW w:w="2268" w:type="dxa"/>
          </w:tcPr>
          <w:p w14:paraId="696952DC" w14:textId="7A089428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Meet Suphan</w:t>
            </w:r>
          </w:p>
        </w:tc>
        <w:tc>
          <w:tcPr>
            <w:tcW w:w="2409" w:type="dxa"/>
          </w:tcPr>
          <w:p w14:paraId="089CB803" w14:textId="443C0202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7F4C08C1" w14:textId="1979CD7A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10" w:type="dxa"/>
          </w:tcPr>
          <w:p w14:paraId="22F8C0C3" w14:textId="2575B597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9TR346</w:t>
            </w:r>
          </w:p>
        </w:tc>
      </w:tr>
      <w:tr w:rsidR="00294D0F" w14:paraId="64076B59" w14:textId="77777777" w:rsidTr="00294D0F">
        <w:trPr>
          <w:trHeight w:val="432"/>
        </w:trPr>
        <w:tc>
          <w:tcPr>
            <w:tcW w:w="2230" w:type="dxa"/>
          </w:tcPr>
          <w:p w14:paraId="69A5CBE5" w14:textId="069E17D0" w:rsidR="00294D0F" w:rsidRPr="00294D0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TR00005</w:t>
            </w:r>
          </w:p>
        </w:tc>
        <w:tc>
          <w:tcPr>
            <w:tcW w:w="2268" w:type="dxa"/>
          </w:tcPr>
          <w:p w14:paraId="188BF9B1" w14:textId="26698329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 xml:space="preserve">Suphan and its </w:t>
            </w:r>
            <w:r w:rsidR="006905B5">
              <w:rPr>
                <w:sz w:val="16"/>
                <w:szCs w:val="16"/>
              </w:rPr>
              <w:t>Legends</w:t>
            </w:r>
          </w:p>
        </w:tc>
        <w:tc>
          <w:tcPr>
            <w:tcW w:w="2409" w:type="dxa"/>
          </w:tcPr>
          <w:p w14:paraId="4CF6CB8C" w14:textId="4D25E669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14:paraId="32EBA84E" w14:textId="70CC8CC5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10" w:type="dxa"/>
          </w:tcPr>
          <w:p w14:paraId="15A48823" w14:textId="11894CA6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9TR346</w:t>
            </w:r>
          </w:p>
        </w:tc>
      </w:tr>
      <w:tr w:rsidR="00294D0F" w14:paraId="4EC31A3C" w14:textId="77777777" w:rsidTr="00294D0F">
        <w:trPr>
          <w:trHeight w:val="432"/>
        </w:trPr>
        <w:tc>
          <w:tcPr>
            <w:tcW w:w="2230" w:type="dxa"/>
          </w:tcPr>
          <w:p w14:paraId="28DF764D" w14:textId="45474F39" w:rsidR="00294D0F" w:rsidRPr="00294D0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TR00006</w:t>
            </w:r>
          </w:p>
        </w:tc>
        <w:tc>
          <w:tcPr>
            <w:tcW w:w="2268" w:type="dxa"/>
          </w:tcPr>
          <w:p w14:paraId="1FCA3287" w14:textId="46ECA17A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Unknown Suphan</w:t>
            </w:r>
          </w:p>
        </w:tc>
        <w:tc>
          <w:tcPr>
            <w:tcW w:w="2409" w:type="dxa"/>
          </w:tcPr>
          <w:p w14:paraId="2B01349E" w14:textId="479D7BF2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684C677D" w14:textId="72415E65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10" w:type="dxa"/>
          </w:tcPr>
          <w:p w14:paraId="562B1B4C" w14:textId="7DDFDC2F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10TR402</w:t>
            </w:r>
          </w:p>
        </w:tc>
      </w:tr>
      <w:tr w:rsidR="00294D0F" w14:paraId="0D3E454A" w14:textId="77777777" w:rsidTr="00294D0F">
        <w:trPr>
          <w:trHeight w:val="432"/>
        </w:trPr>
        <w:tc>
          <w:tcPr>
            <w:tcW w:w="2230" w:type="dxa"/>
          </w:tcPr>
          <w:p w14:paraId="5DD288DF" w14:textId="2D7FA6A3" w:rsidR="00294D0F" w:rsidRPr="00294D0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lastRenderedPageBreak/>
              <w:t>RU00001</w:t>
            </w:r>
          </w:p>
        </w:tc>
        <w:tc>
          <w:tcPr>
            <w:tcW w:w="2268" w:type="dxa"/>
          </w:tcPr>
          <w:p w14:paraId="70D9C93F" w14:textId="61A6333F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Get to know Elbrus</w:t>
            </w:r>
          </w:p>
        </w:tc>
        <w:tc>
          <w:tcPr>
            <w:tcW w:w="2409" w:type="dxa"/>
          </w:tcPr>
          <w:p w14:paraId="6E0A67DA" w14:textId="035A931C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14:paraId="203EFAAD" w14:textId="4ABBFAE2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10" w:type="dxa"/>
          </w:tcPr>
          <w:p w14:paraId="2B2388A7" w14:textId="67DB3159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RU7934</w:t>
            </w:r>
          </w:p>
        </w:tc>
      </w:tr>
      <w:tr w:rsidR="00294D0F" w14:paraId="642C57ED" w14:textId="77777777" w:rsidTr="00294D0F">
        <w:trPr>
          <w:trHeight w:val="432"/>
        </w:trPr>
        <w:tc>
          <w:tcPr>
            <w:tcW w:w="2230" w:type="dxa"/>
          </w:tcPr>
          <w:p w14:paraId="61886951" w14:textId="70C2D5A1" w:rsidR="00294D0F" w:rsidRPr="00294D0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RU00002</w:t>
            </w:r>
          </w:p>
        </w:tc>
        <w:tc>
          <w:tcPr>
            <w:tcW w:w="2268" w:type="dxa"/>
          </w:tcPr>
          <w:p w14:paraId="493D33DF" w14:textId="2CB1A42B" w:rsidR="00294D0F" w:rsidRPr="002B2F2F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PRO-climbing to Elbrus</w:t>
            </w:r>
          </w:p>
        </w:tc>
        <w:tc>
          <w:tcPr>
            <w:tcW w:w="2409" w:type="dxa"/>
          </w:tcPr>
          <w:p w14:paraId="4BFBDDFC" w14:textId="44CA392B" w:rsidR="00294D0F" w:rsidRPr="009973C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187FDC93" w14:textId="28948D50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10" w:type="dxa"/>
          </w:tcPr>
          <w:p w14:paraId="7C3DA693" w14:textId="54575BF7" w:rsidR="00294D0F" w:rsidRPr="00DE6633" w:rsidRDefault="00294D0F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294D0F">
              <w:rPr>
                <w:sz w:val="16"/>
                <w:szCs w:val="16"/>
              </w:rPr>
              <w:t>RU7934</w:t>
            </w:r>
          </w:p>
        </w:tc>
      </w:tr>
    </w:tbl>
    <w:p w14:paraId="5A2348EC" w14:textId="77777777" w:rsidR="00C35540" w:rsidRDefault="00C35540" w:rsidP="00C35540"/>
    <w:p w14:paraId="16B17827" w14:textId="77777777" w:rsidR="00C35540" w:rsidRDefault="00C35540" w:rsidP="00C35540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1090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315B31A8" w14:textId="4535B34B" w:rsidR="00C35540" w:rsidRDefault="00C35540" w:rsidP="00294D0F">
      <w:pPr>
        <w:pStyle w:val="ListParagraph"/>
        <w:numPr>
          <w:ilvl w:val="0"/>
          <w:numId w:val="35"/>
        </w:numPr>
        <w:rPr>
          <w:rFonts w:ascii="Trebuchet MS" w:hAnsi="Trebuchet MS"/>
          <w:color w:val="464547"/>
        </w:rPr>
      </w:pPr>
      <w:r w:rsidRPr="00A953DA">
        <w:rPr>
          <w:rFonts w:ascii="Trebuchet MS" w:hAnsi="Trebuchet MS"/>
          <w:b/>
          <w:bCs/>
          <w:color w:val="464547"/>
          <w:rPrChange w:id="1091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</w:t>
      </w:r>
      <w:r w:rsidRPr="00A953DA">
        <w:rPr>
          <w:rFonts w:ascii="Trebuchet MS" w:hAnsi="Trebuchet MS"/>
          <w:b/>
          <w:bCs/>
          <w:color w:val="464547"/>
          <w:rPrChange w:id="1092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093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1094" w:author="Iuliia Kaymak" w:date="2024-04-21T13:06:00Z">
            <w:rPr/>
          </w:rPrChange>
        </w:rPr>
        <w:t>‘</w:t>
      </w:r>
      <w:r w:rsidR="00294D0F">
        <w:rPr>
          <w:rFonts w:ascii="Trebuchet MS" w:hAnsi="Trebuchet MS"/>
          <w:b/>
          <w:bCs/>
          <w:color w:val="464547"/>
        </w:rPr>
        <w:t>routes</w:t>
      </w:r>
      <w:r>
        <w:rPr>
          <w:rFonts w:ascii="Trebuchet MS" w:hAnsi="Trebuchet MS"/>
          <w:b/>
          <w:bCs/>
          <w:color w:val="464547"/>
        </w:rPr>
        <w:t>.</w:t>
      </w:r>
      <w:r w:rsidR="00294D0F">
        <w:rPr>
          <w:rFonts w:ascii="Trebuchet MS" w:hAnsi="Trebuchet MS"/>
          <w:b/>
          <w:bCs/>
          <w:color w:val="464547"/>
        </w:rPr>
        <w:t>route</w:t>
      </w:r>
      <w:r>
        <w:rPr>
          <w:rFonts w:ascii="Trebuchet MS" w:hAnsi="Trebuchet MS"/>
          <w:b/>
          <w:bCs/>
          <w:color w:val="464547"/>
        </w:rPr>
        <w:t>_</w:t>
      </w:r>
      <w:r w:rsidRPr="00A953DA">
        <w:rPr>
          <w:rFonts w:ascii="Trebuchet MS" w:hAnsi="Trebuchet MS"/>
          <w:b/>
          <w:bCs/>
          <w:color w:val="464547"/>
          <w:rPrChange w:id="1095" w:author="Iuliia Kaymak" w:date="2024-04-21T13:06:00Z">
            <w:rPr/>
          </w:rPrChange>
        </w:rPr>
        <w:t>id’</w:t>
      </w:r>
      <w:r w:rsidRPr="00947325">
        <w:rPr>
          <w:rFonts w:ascii="Trebuchet MS" w:hAnsi="Trebuchet MS"/>
          <w:color w:val="464547"/>
          <w:rPrChange w:id="1096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1097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tours.</w:t>
      </w:r>
      <w:r w:rsidR="00294D0F">
        <w:rPr>
          <w:rFonts w:ascii="Trebuchet MS" w:hAnsi="Trebuchet MS"/>
          <w:b/>
          <w:bCs/>
          <w:color w:val="464547"/>
        </w:rPr>
        <w:t>route_id</w:t>
      </w:r>
      <w:r w:rsidRPr="00A953DA">
        <w:rPr>
          <w:rFonts w:ascii="Trebuchet MS" w:hAnsi="Trebuchet MS"/>
          <w:b/>
          <w:bCs/>
          <w:color w:val="464547"/>
          <w:rPrChange w:id="1098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one-to-many relationship (mentioned above).</w:t>
      </w:r>
    </w:p>
    <w:p w14:paraId="2BA73B40" w14:textId="10A94BC9" w:rsidR="00420CCC" w:rsidRDefault="00420CCC" w:rsidP="00294D0F">
      <w:pPr>
        <w:pStyle w:val="ListParagraph"/>
        <w:numPr>
          <w:ilvl w:val="0"/>
          <w:numId w:val="35"/>
        </w:numPr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  <w:t>‘</w:t>
      </w:r>
      <w:r w:rsidRPr="00420CCC">
        <w:rPr>
          <w:rFonts w:ascii="Trebuchet MS" w:hAnsi="Trebuchet MS"/>
          <w:b/>
          <w:bCs/>
          <w:color w:val="464547"/>
        </w:rPr>
        <w:t>levels’</w:t>
      </w:r>
      <w:r>
        <w:rPr>
          <w:rFonts w:ascii="Trebuchet MS" w:hAnsi="Trebuchet MS"/>
          <w:color w:val="464547"/>
        </w:rPr>
        <w:t xml:space="preserve"> table via </w:t>
      </w:r>
      <w:r w:rsidRPr="00420CCC">
        <w:rPr>
          <w:rFonts w:ascii="Trebuchet MS" w:hAnsi="Trebuchet MS"/>
          <w:b/>
          <w:bCs/>
          <w:color w:val="464547"/>
        </w:rPr>
        <w:t>‘routes.route_level_id’</w:t>
      </w:r>
      <w:r>
        <w:rPr>
          <w:rFonts w:ascii="Trebuchet MS" w:hAnsi="Trebuchet MS"/>
          <w:color w:val="464547"/>
        </w:rPr>
        <w:t xml:space="preserve"> and </w:t>
      </w:r>
      <w:r w:rsidRPr="00420CCC">
        <w:rPr>
          <w:rFonts w:ascii="Trebuchet MS" w:hAnsi="Trebuchet MS"/>
          <w:b/>
          <w:bCs/>
          <w:color w:val="464547"/>
        </w:rPr>
        <w:t>‘levels.level_id’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635DE75D" w14:textId="525BDF34" w:rsidR="00420CCC" w:rsidRDefault="00420CCC" w:rsidP="00420CCC">
      <w:pPr>
        <w:pStyle w:val="ListParagraph"/>
        <w:numPr>
          <w:ilvl w:val="0"/>
          <w:numId w:val="35"/>
        </w:numPr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  <w:t>‘</w:t>
      </w:r>
      <w:r>
        <w:rPr>
          <w:rFonts w:ascii="Trebuchet MS" w:hAnsi="Trebuchet MS"/>
          <w:b/>
          <w:bCs/>
          <w:color w:val="464547"/>
        </w:rPr>
        <w:t>mountains’</w:t>
      </w:r>
      <w:r>
        <w:rPr>
          <w:rFonts w:ascii="Trebuchet MS" w:hAnsi="Trebuchet MS"/>
          <w:color w:val="464547"/>
        </w:rPr>
        <w:t xml:space="preserve"> table via </w:t>
      </w:r>
      <w:r w:rsidRPr="00420CCC">
        <w:rPr>
          <w:rFonts w:ascii="Trebuchet MS" w:hAnsi="Trebuchet MS"/>
          <w:b/>
          <w:bCs/>
          <w:color w:val="464547"/>
        </w:rPr>
        <w:t>‘routes.route_mountain_id’</w:t>
      </w:r>
      <w:r>
        <w:rPr>
          <w:rFonts w:ascii="Trebuchet MS" w:hAnsi="Trebuchet MS"/>
          <w:color w:val="464547"/>
        </w:rPr>
        <w:t xml:space="preserve"> and </w:t>
      </w:r>
      <w:r w:rsidRPr="00420CCC">
        <w:rPr>
          <w:rFonts w:ascii="Trebuchet MS" w:hAnsi="Trebuchet MS"/>
          <w:b/>
          <w:bCs/>
          <w:color w:val="464547"/>
        </w:rPr>
        <w:t>‘</w:t>
      </w:r>
      <w:r>
        <w:rPr>
          <w:rFonts w:ascii="Trebuchet MS" w:hAnsi="Trebuchet MS"/>
          <w:b/>
          <w:bCs/>
          <w:color w:val="464547"/>
        </w:rPr>
        <w:t>mountains</w:t>
      </w:r>
      <w:r w:rsidRPr="00420CCC">
        <w:rPr>
          <w:rFonts w:ascii="Trebuchet MS" w:hAnsi="Trebuchet MS"/>
          <w:b/>
          <w:bCs/>
          <w:color w:val="464547"/>
        </w:rPr>
        <w:t>.</w:t>
      </w:r>
      <w:r>
        <w:rPr>
          <w:rFonts w:ascii="Trebuchet MS" w:hAnsi="Trebuchet MS"/>
          <w:b/>
          <w:bCs/>
          <w:color w:val="464547"/>
        </w:rPr>
        <w:t>mountain</w:t>
      </w:r>
      <w:r w:rsidRPr="00420CCC">
        <w:rPr>
          <w:rFonts w:ascii="Trebuchet MS" w:hAnsi="Trebuchet MS"/>
          <w:b/>
          <w:bCs/>
          <w:color w:val="464547"/>
        </w:rPr>
        <w:t>_id’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02D3AE59" w14:textId="06828CDE" w:rsidR="00420CCC" w:rsidRDefault="00420CCC" w:rsidP="00420CCC">
      <w:pPr>
        <w:pStyle w:val="ListParagraph"/>
        <w:numPr>
          <w:ilvl w:val="0"/>
          <w:numId w:val="35"/>
        </w:numPr>
        <w:rPr>
          <w:rFonts w:ascii="Trebuchet MS" w:hAnsi="Trebuchet MS"/>
          <w:color w:val="464547"/>
        </w:rPr>
      </w:pPr>
      <w:r w:rsidRPr="00420CCC">
        <w:rPr>
          <w:rFonts w:ascii="Trebuchet MS" w:hAnsi="Trebuchet MS"/>
          <w:b/>
          <w:bCs/>
          <w:color w:val="464547"/>
        </w:rPr>
        <w:t>‘guides’</w:t>
      </w:r>
      <w:r>
        <w:rPr>
          <w:rFonts w:ascii="Trebuchet MS" w:hAnsi="Trebuchet MS"/>
          <w:color w:val="464547"/>
        </w:rPr>
        <w:t xml:space="preserve"> table via </w:t>
      </w:r>
      <w:r w:rsidRPr="00420CCC">
        <w:rPr>
          <w:rFonts w:ascii="Trebuchet MS" w:hAnsi="Trebuchet MS"/>
          <w:b/>
          <w:bCs/>
          <w:color w:val="464547"/>
        </w:rPr>
        <w:t>‘routes.route_</w:t>
      </w:r>
      <w:r>
        <w:rPr>
          <w:rFonts w:ascii="Trebuchet MS" w:hAnsi="Trebuchet MS"/>
          <w:b/>
          <w:bCs/>
          <w:color w:val="464547"/>
        </w:rPr>
        <w:t>guide</w:t>
      </w:r>
      <w:r w:rsidRPr="00420CCC">
        <w:rPr>
          <w:rFonts w:ascii="Trebuchet MS" w:hAnsi="Trebuchet MS"/>
          <w:b/>
          <w:bCs/>
          <w:color w:val="464547"/>
        </w:rPr>
        <w:t>_id’</w:t>
      </w:r>
      <w:r>
        <w:rPr>
          <w:rFonts w:ascii="Trebuchet MS" w:hAnsi="Trebuchet MS"/>
          <w:color w:val="464547"/>
        </w:rPr>
        <w:t xml:space="preserve"> and </w:t>
      </w:r>
      <w:r w:rsidRPr="00420CCC">
        <w:rPr>
          <w:rFonts w:ascii="Trebuchet MS" w:hAnsi="Trebuchet MS"/>
          <w:b/>
          <w:bCs/>
          <w:color w:val="464547"/>
        </w:rPr>
        <w:t>‘</w:t>
      </w:r>
      <w:r>
        <w:rPr>
          <w:rFonts w:ascii="Trebuchet MS" w:hAnsi="Trebuchet MS"/>
          <w:b/>
          <w:bCs/>
          <w:color w:val="464547"/>
        </w:rPr>
        <w:t>guides.guide</w:t>
      </w:r>
      <w:r w:rsidRPr="00420CCC">
        <w:rPr>
          <w:rFonts w:ascii="Trebuchet MS" w:hAnsi="Trebuchet MS"/>
          <w:b/>
          <w:bCs/>
          <w:color w:val="464547"/>
        </w:rPr>
        <w:t>_id’</w:t>
      </w:r>
      <w:r>
        <w:rPr>
          <w:rFonts w:ascii="Trebuchet MS" w:hAnsi="Trebuchet MS"/>
          <w:color w:val="464547"/>
        </w:rPr>
        <w:t xml:space="preserve"> using a many-to-one relationship.</w:t>
      </w:r>
    </w:p>
    <w:p w14:paraId="44677F7B" w14:textId="27EC0792" w:rsidR="00420CCC" w:rsidRDefault="00420CCC" w:rsidP="00420CCC">
      <w:pPr>
        <w:pStyle w:val="Heading3"/>
      </w:pPr>
      <w:bookmarkStart w:id="1099" w:name="_Toc164618565"/>
      <w:r>
        <w:t>‘Levels’</w:t>
      </w:r>
      <w:bookmarkEnd w:id="1099"/>
    </w:p>
    <w:p w14:paraId="51925ABD" w14:textId="784E9BD4" w:rsidR="00420CCC" w:rsidRPr="00FD7755" w:rsidRDefault="00420CCC" w:rsidP="00420CCC">
      <w:pPr>
        <w:pStyle w:val="BodyText"/>
      </w:pPr>
      <w:r>
        <w:t xml:space="preserve">This table </w:t>
      </w:r>
      <w:r w:rsidR="006905B5">
        <w:t>is a dictionary of difficulty levels that are being set to the existing routes</w:t>
      </w:r>
      <w:r>
        <w:t xml:space="preserve">.  </w:t>
      </w:r>
    </w:p>
    <w:tbl>
      <w:tblPr>
        <w:tblW w:w="945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126"/>
        <w:gridCol w:w="4253"/>
        <w:gridCol w:w="1559"/>
      </w:tblGrid>
      <w:tr w:rsidR="00420CCC" w:rsidRPr="00BE17E0" w14:paraId="18BFC6E9" w14:textId="77777777" w:rsidTr="00420CCC">
        <w:trPr>
          <w:trHeight w:val="292"/>
        </w:trPr>
        <w:tc>
          <w:tcPr>
            <w:tcW w:w="1521" w:type="dxa"/>
            <w:shd w:val="clear" w:color="auto" w:fill="76CDD8"/>
          </w:tcPr>
          <w:p w14:paraId="76AFE251" w14:textId="77777777" w:rsidR="00420CCC" w:rsidRPr="00BE17E0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26" w:type="dxa"/>
            <w:shd w:val="clear" w:color="auto" w:fill="76CDD8"/>
          </w:tcPr>
          <w:p w14:paraId="548A3F93" w14:textId="77777777" w:rsidR="00420CCC" w:rsidRPr="00BE17E0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253" w:type="dxa"/>
            <w:shd w:val="clear" w:color="auto" w:fill="76CDD8"/>
          </w:tcPr>
          <w:p w14:paraId="56B5D7DF" w14:textId="77777777" w:rsidR="00420CCC" w:rsidRPr="00BE17E0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559" w:type="dxa"/>
            <w:shd w:val="clear" w:color="auto" w:fill="76CDD8"/>
          </w:tcPr>
          <w:p w14:paraId="19276E51" w14:textId="77777777" w:rsidR="00420CCC" w:rsidRPr="00BE17E0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20CCC" w14:paraId="6D736258" w14:textId="77777777" w:rsidTr="00420CCC">
        <w:trPr>
          <w:trHeight w:val="432"/>
        </w:trPr>
        <w:tc>
          <w:tcPr>
            <w:tcW w:w="1521" w:type="dxa"/>
            <w:vMerge w:val="restart"/>
          </w:tcPr>
          <w:p w14:paraId="103E95F0" w14:textId="058A62B1" w:rsidR="00420CCC" w:rsidRDefault="00420CCC" w:rsidP="00503A4F">
            <w:pPr>
              <w:pStyle w:val="BodyText"/>
            </w:pPr>
            <w:r>
              <w:t>levels</w:t>
            </w:r>
          </w:p>
        </w:tc>
        <w:tc>
          <w:tcPr>
            <w:tcW w:w="2126" w:type="dxa"/>
          </w:tcPr>
          <w:p w14:paraId="4C0AE1FE" w14:textId="0FBDD1BD" w:rsidR="00420CCC" w:rsidRDefault="00420CCC" w:rsidP="00503A4F">
            <w:pPr>
              <w:pStyle w:val="BodyText"/>
            </w:pPr>
            <w:r>
              <w:t>level_id</w:t>
            </w:r>
          </w:p>
        </w:tc>
        <w:tc>
          <w:tcPr>
            <w:tcW w:w="4253" w:type="dxa"/>
          </w:tcPr>
          <w:p w14:paraId="588CA3E4" w14:textId="26CA0389" w:rsidR="00420CCC" w:rsidRDefault="00420CCC" w:rsidP="00503A4F">
            <w:pPr>
              <w:pStyle w:val="BodyText"/>
            </w:pPr>
            <w:r>
              <w:t>ID of a difficulty level. PK</w:t>
            </w:r>
          </w:p>
        </w:tc>
        <w:tc>
          <w:tcPr>
            <w:tcW w:w="1559" w:type="dxa"/>
          </w:tcPr>
          <w:p w14:paraId="26783AC5" w14:textId="43296704" w:rsidR="00420CCC" w:rsidRDefault="00420CCC" w:rsidP="00503A4F">
            <w:pPr>
              <w:pStyle w:val="BodyText"/>
            </w:pPr>
            <w:r>
              <w:t>INT</w:t>
            </w:r>
          </w:p>
        </w:tc>
      </w:tr>
      <w:tr w:rsidR="00420CCC" w14:paraId="0E7C8430" w14:textId="77777777" w:rsidTr="00420CCC">
        <w:trPr>
          <w:trHeight w:val="432"/>
        </w:trPr>
        <w:tc>
          <w:tcPr>
            <w:tcW w:w="1521" w:type="dxa"/>
            <w:vMerge/>
          </w:tcPr>
          <w:p w14:paraId="7E90AE72" w14:textId="77777777" w:rsidR="00420CCC" w:rsidRDefault="00420CCC" w:rsidP="00503A4F">
            <w:pPr>
              <w:pStyle w:val="BodyText"/>
            </w:pPr>
          </w:p>
        </w:tc>
        <w:tc>
          <w:tcPr>
            <w:tcW w:w="2126" w:type="dxa"/>
          </w:tcPr>
          <w:p w14:paraId="0F813B96" w14:textId="069B09BC" w:rsidR="00420CCC" w:rsidRDefault="00420CCC" w:rsidP="00503A4F">
            <w:pPr>
              <w:pStyle w:val="BodyText"/>
            </w:pPr>
            <w:r>
              <w:t>level_name</w:t>
            </w:r>
          </w:p>
        </w:tc>
        <w:tc>
          <w:tcPr>
            <w:tcW w:w="4253" w:type="dxa"/>
          </w:tcPr>
          <w:p w14:paraId="6BD799D2" w14:textId="4B531E19" w:rsidR="00420CCC" w:rsidRDefault="00420CCC" w:rsidP="00503A4F">
            <w:pPr>
              <w:pStyle w:val="BodyText"/>
            </w:pPr>
            <w:r>
              <w:t>Name of a difficulty level</w:t>
            </w:r>
          </w:p>
        </w:tc>
        <w:tc>
          <w:tcPr>
            <w:tcW w:w="1559" w:type="dxa"/>
          </w:tcPr>
          <w:p w14:paraId="4934ED32" w14:textId="2A2F43E6" w:rsidR="00420CCC" w:rsidRDefault="00420CCC" w:rsidP="00503A4F">
            <w:pPr>
              <w:pStyle w:val="BodyText"/>
            </w:pPr>
            <w:r>
              <w:t>CHAR(50)</w:t>
            </w:r>
          </w:p>
        </w:tc>
      </w:tr>
      <w:tr w:rsidR="00420CCC" w14:paraId="1F7E36FB" w14:textId="77777777" w:rsidTr="00420CCC">
        <w:trPr>
          <w:trHeight w:val="432"/>
        </w:trPr>
        <w:tc>
          <w:tcPr>
            <w:tcW w:w="1521" w:type="dxa"/>
            <w:vMerge/>
          </w:tcPr>
          <w:p w14:paraId="59E7E3ED" w14:textId="77777777" w:rsidR="00420CCC" w:rsidRDefault="00420CCC" w:rsidP="00503A4F">
            <w:pPr>
              <w:pStyle w:val="BodyText"/>
            </w:pPr>
          </w:p>
        </w:tc>
        <w:tc>
          <w:tcPr>
            <w:tcW w:w="2126" w:type="dxa"/>
          </w:tcPr>
          <w:p w14:paraId="301FE7AC" w14:textId="603ED667" w:rsidR="00420CCC" w:rsidRDefault="00420CCC" w:rsidP="00503A4F">
            <w:pPr>
              <w:pStyle w:val="BodyText"/>
            </w:pPr>
            <w:r>
              <w:t>level_age_constraint</w:t>
            </w:r>
          </w:p>
        </w:tc>
        <w:tc>
          <w:tcPr>
            <w:tcW w:w="4253" w:type="dxa"/>
          </w:tcPr>
          <w:p w14:paraId="53076C87" w14:textId="3DE1BC31" w:rsidR="00420CCC" w:rsidRDefault="00420CCC" w:rsidP="00503A4F">
            <w:pPr>
              <w:pStyle w:val="BodyText"/>
            </w:pPr>
            <w:r>
              <w:t xml:space="preserve">Age constraint related to a difficulty level. </w:t>
            </w:r>
          </w:p>
        </w:tc>
        <w:tc>
          <w:tcPr>
            <w:tcW w:w="1559" w:type="dxa"/>
          </w:tcPr>
          <w:p w14:paraId="5EDB55FA" w14:textId="77777777" w:rsidR="00420CCC" w:rsidRDefault="00420CCC" w:rsidP="00503A4F">
            <w:pPr>
              <w:pStyle w:val="BodyText"/>
            </w:pPr>
            <w:r>
              <w:t>INT</w:t>
            </w:r>
          </w:p>
        </w:tc>
      </w:tr>
    </w:tbl>
    <w:p w14:paraId="5802F9D2" w14:textId="77777777" w:rsidR="00420CCC" w:rsidRDefault="00420CCC" w:rsidP="00420CCC">
      <w:pPr>
        <w:pStyle w:val="BodyText"/>
      </w:pPr>
      <w:r>
        <w:t xml:space="preserve">Data mock-up: </w:t>
      </w:r>
    </w:p>
    <w:tbl>
      <w:tblPr>
        <w:tblW w:w="6907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2268"/>
        <w:gridCol w:w="2409"/>
      </w:tblGrid>
      <w:tr w:rsidR="00420CCC" w14:paraId="78BB279E" w14:textId="77777777" w:rsidTr="00420CCC">
        <w:trPr>
          <w:trHeight w:val="292"/>
        </w:trPr>
        <w:tc>
          <w:tcPr>
            <w:tcW w:w="2230" w:type="dxa"/>
            <w:shd w:val="clear" w:color="auto" w:fill="76CDD8"/>
          </w:tcPr>
          <w:p w14:paraId="0536C7E2" w14:textId="45E255AE" w:rsidR="00420CCC" w:rsidRPr="00BE17E0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level</w:t>
            </w:r>
            <w:r w:rsidRPr="009973C3">
              <w:rPr>
                <w:color w:val="FFFFFF" w:themeColor="background1"/>
                <w:sz w:val="18"/>
                <w:szCs w:val="18"/>
              </w:rPr>
              <w:t>_id</w:t>
            </w:r>
          </w:p>
        </w:tc>
        <w:tc>
          <w:tcPr>
            <w:tcW w:w="2268" w:type="dxa"/>
            <w:shd w:val="clear" w:color="auto" w:fill="76CDD8"/>
          </w:tcPr>
          <w:p w14:paraId="219ECD5E" w14:textId="102E545C" w:rsidR="00420CCC" w:rsidRPr="00BE17E0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level</w:t>
            </w:r>
            <w:r w:rsidRPr="009973C3">
              <w:rPr>
                <w:color w:val="FFFFFF" w:themeColor="background1"/>
                <w:sz w:val="18"/>
                <w:szCs w:val="18"/>
              </w:rPr>
              <w:t>_name</w:t>
            </w:r>
          </w:p>
        </w:tc>
        <w:tc>
          <w:tcPr>
            <w:tcW w:w="2409" w:type="dxa"/>
            <w:shd w:val="clear" w:color="auto" w:fill="76CDD8"/>
          </w:tcPr>
          <w:p w14:paraId="643965B0" w14:textId="0514337D" w:rsidR="00420CCC" w:rsidRPr="009973C3" w:rsidRDefault="00420CCC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420CCC">
              <w:rPr>
                <w:color w:val="FFFFFF" w:themeColor="background1"/>
                <w:sz w:val="18"/>
                <w:szCs w:val="18"/>
              </w:rPr>
              <w:t>level_age_constraint</w:t>
            </w:r>
          </w:p>
        </w:tc>
      </w:tr>
      <w:tr w:rsidR="00420CCC" w14:paraId="03825672" w14:textId="77777777" w:rsidTr="00420CCC">
        <w:trPr>
          <w:trHeight w:val="432"/>
        </w:trPr>
        <w:tc>
          <w:tcPr>
            <w:tcW w:w="2230" w:type="dxa"/>
          </w:tcPr>
          <w:p w14:paraId="3EEBCC03" w14:textId="05446DEB" w:rsidR="00420CCC" w:rsidRPr="002B2F2F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68" w:type="dxa"/>
          </w:tcPr>
          <w:p w14:paraId="76FE736A" w14:textId="18CE6458" w:rsidR="00420CCC" w:rsidRPr="002B2F2F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</w:t>
            </w:r>
          </w:p>
        </w:tc>
        <w:tc>
          <w:tcPr>
            <w:tcW w:w="2409" w:type="dxa"/>
          </w:tcPr>
          <w:p w14:paraId="1A9EB208" w14:textId="0E185A99" w:rsidR="00420CCC" w:rsidRPr="009973C3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420CCC" w14:paraId="38B4B6EA" w14:textId="77777777" w:rsidTr="00420CCC">
        <w:trPr>
          <w:trHeight w:val="432"/>
        </w:trPr>
        <w:tc>
          <w:tcPr>
            <w:tcW w:w="2230" w:type="dxa"/>
          </w:tcPr>
          <w:p w14:paraId="3A3B18A6" w14:textId="1DF748CC" w:rsidR="00420CCC" w:rsidRPr="002B2F2F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268" w:type="dxa"/>
          </w:tcPr>
          <w:p w14:paraId="082D6BDA" w14:textId="5205FC3D" w:rsidR="00420CCC" w:rsidRPr="002B2F2F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Medium</w:t>
            </w:r>
          </w:p>
        </w:tc>
        <w:tc>
          <w:tcPr>
            <w:tcW w:w="2409" w:type="dxa"/>
          </w:tcPr>
          <w:p w14:paraId="518F51FA" w14:textId="190FD40D" w:rsidR="00420CCC" w:rsidRPr="009973C3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420CCC" w14:paraId="096142C7" w14:textId="77777777" w:rsidTr="00420CCC">
        <w:trPr>
          <w:trHeight w:val="432"/>
        </w:trPr>
        <w:tc>
          <w:tcPr>
            <w:tcW w:w="2230" w:type="dxa"/>
          </w:tcPr>
          <w:p w14:paraId="07D9F020" w14:textId="32B07E85" w:rsidR="00420CCC" w:rsidRPr="002B2F2F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268" w:type="dxa"/>
          </w:tcPr>
          <w:p w14:paraId="4EDDA92E" w14:textId="6CED51C8" w:rsidR="00420CCC" w:rsidRPr="002B2F2F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</w:t>
            </w:r>
          </w:p>
        </w:tc>
        <w:tc>
          <w:tcPr>
            <w:tcW w:w="2409" w:type="dxa"/>
          </w:tcPr>
          <w:p w14:paraId="28B03456" w14:textId="2CF0F5CF" w:rsidR="00420CCC" w:rsidRPr="009973C3" w:rsidRDefault="00420CCC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</w:tbl>
    <w:p w14:paraId="69C03D93" w14:textId="77777777" w:rsidR="00420CCC" w:rsidRDefault="00420CCC" w:rsidP="00420CCC"/>
    <w:p w14:paraId="0F071290" w14:textId="77777777" w:rsidR="00420CCC" w:rsidRDefault="00420CCC" w:rsidP="00420CCC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1100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5F01DA52" w14:textId="38632AC3" w:rsidR="00420CCC" w:rsidRDefault="00420CCC" w:rsidP="006905B5">
      <w:pPr>
        <w:pStyle w:val="ListParagraph"/>
        <w:numPr>
          <w:ilvl w:val="0"/>
          <w:numId w:val="36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1101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1102" w:author="Iuliia Kaymak" w:date="2024-04-21T13:06:00Z">
            <w:rPr/>
          </w:rPrChange>
        </w:rPr>
        <w:t>‘</w:t>
      </w:r>
      <w:r w:rsidR="006905B5">
        <w:rPr>
          <w:rFonts w:ascii="Trebuchet MS" w:hAnsi="Trebuchet MS"/>
          <w:b/>
          <w:bCs/>
          <w:color w:val="464547"/>
        </w:rPr>
        <w:t>routes</w:t>
      </w:r>
      <w:r w:rsidRPr="00A953DA">
        <w:rPr>
          <w:rFonts w:ascii="Trebuchet MS" w:hAnsi="Trebuchet MS"/>
          <w:b/>
          <w:bCs/>
          <w:color w:val="464547"/>
          <w:rPrChange w:id="1103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104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1105" w:author="Iuliia Kaymak" w:date="2024-04-21T13:06:00Z">
            <w:rPr/>
          </w:rPrChange>
        </w:rPr>
        <w:t>‘</w:t>
      </w:r>
      <w:r w:rsidR="006905B5">
        <w:rPr>
          <w:rFonts w:ascii="Trebuchet MS" w:hAnsi="Trebuchet MS"/>
          <w:b/>
          <w:bCs/>
          <w:color w:val="464547"/>
        </w:rPr>
        <w:t>levels</w:t>
      </w:r>
      <w:r>
        <w:rPr>
          <w:rFonts w:ascii="Trebuchet MS" w:hAnsi="Trebuchet MS"/>
          <w:b/>
          <w:bCs/>
          <w:color w:val="464547"/>
        </w:rPr>
        <w:t>.</w:t>
      </w:r>
      <w:r w:rsidR="006905B5">
        <w:rPr>
          <w:rFonts w:ascii="Trebuchet MS" w:hAnsi="Trebuchet MS"/>
          <w:b/>
          <w:bCs/>
          <w:color w:val="464547"/>
        </w:rPr>
        <w:t>level</w:t>
      </w:r>
      <w:r>
        <w:rPr>
          <w:rFonts w:ascii="Trebuchet MS" w:hAnsi="Trebuchet MS"/>
          <w:b/>
          <w:bCs/>
          <w:color w:val="464547"/>
        </w:rPr>
        <w:t>_</w:t>
      </w:r>
      <w:r w:rsidRPr="00A953DA">
        <w:rPr>
          <w:rFonts w:ascii="Trebuchet MS" w:hAnsi="Trebuchet MS"/>
          <w:b/>
          <w:bCs/>
          <w:color w:val="464547"/>
          <w:rPrChange w:id="1106" w:author="Iuliia Kaymak" w:date="2024-04-21T13:06:00Z">
            <w:rPr/>
          </w:rPrChange>
        </w:rPr>
        <w:t>id’</w:t>
      </w:r>
      <w:r w:rsidRPr="00947325">
        <w:rPr>
          <w:rFonts w:ascii="Trebuchet MS" w:hAnsi="Trebuchet MS"/>
          <w:color w:val="464547"/>
          <w:rPrChange w:id="1107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1108" w:author="Iuliia Kaymak" w:date="2024-04-21T13:06:00Z">
            <w:rPr/>
          </w:rPrChange>
        </w:rPr>
        <w:t>‘</w:t>
      </w:r>
      <w:r w:rsidR="006905B5">
        <w:rPr>
          <w:rFonts w:ascii="Trebuchet MS" w:hAnsi="Trebuchet MS"/>
          <w:b/>
          <w:bCs/>
          <w:color w:val="464547"/>
        </w:rPr>
        <w:t>routes</w:t>
      </w:r>
      <w:r>
        <w:rPr>
          <w:rFonts w:ascii="Trebuchet MS" w:hAnsi="Trebuchet MS"/>
          <w:b/>
          <w:bCs/>
          <w:color w:val="464547"/>
        </w:rPr>
        <w:t>.</w:t>
      </w:r>
      <w:r w:rsidR="006905B5">
        <w:rPr>
          <w:rFonts w:ascii="Trebuchet MS" w:hAnsi="Trebuchet MS"/>
          <w:b/>
          <w:bCs/>
          <w:color w:val="464547"/>
        </w:rPr>
        <w:t>route_level</w:t>
      </w:r>
      <w:r>
        <w:rPr>
          <w:rFonts w:ascii="Trebuchet MS" w:hAnsi="Trebuchet MS"/>
          <w:b/>
          <w:bCs/>
          <w:color w:val="464547"/>
        </w:rPr>
        <w:t>_id</w:t>
      </w:r>
      <w:r w:rsidRPr="00A953DA">
        <w:rPr>
          <w:rFonts w:ascii="Trebuchet MS" w:hAnsi="Trebuchet MS"/>
          <w:b/>
          <w:bCs/>
          <w:color w:val="464547"/>
          <w:rPrChange w:id="1109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one-to-many relationship (mentioned above).</w:t>
      </w:r>
    </w:p>
    <w:p w14:paraId="2AAF9908" w14:textId="77777777" w:rsidR="006905B5" w:rsidRDefault="006905B5" w:rsidP="006905B5">
      <w:pPr>
        <w:rPr>
          <w:rFonts w:ascii="Trebuchet MS" w:hAnsi="Trebuchet MS"/>
          <w:color w:val="464547"/>
        </w:rPr>
      </w:pPr>
    </w:p>
    <w:p w14:paraId="0D6CE7A6" w14:textId="142A8BEB" w:rsidR="006905B5" w:rsidRDefault="006905B5" w:rsidP="006905B5">
      <w:pPr>
        <w:pStyle w:val="Heading3"/>
      </w:pPr>
      <w:bookmarkStart w:id="1110" w:name="_Toc164618566"/>
      <w:r>
        <w:lastRenderedPageBreak/>
        <w:t>‘Mountains’</w:t>
      </w:r>
      <w:bookmarkEnd w:id="1110"/>
    </w:p>
    <w:p w14:paraId="25FF8A79" w14:textId="7D737264" w:rsidR="006905B5" w:rsidRDefault="006905B5" w:rsidP="006905B5">
      <w:pPr>
        <w:pStyle w:val="BodyText"/>
      </w:pPr>
      <w:r>
        <w:t xml:space="preserve">This table is a list of mountains that the company includes in their routes.  </w:t>
      </w:r>
    </w:p>
    <w:tbl>
      <w:tblPr>
        <w:tblW w:w="945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551"/>
        <w:gridCol w:w="4111"/>
        <w:gridCol w:w="1276"/>
      </w:tblGrid>
      <w:tr w:rsidR="006905B5" w:rsidRPr="00BE17E0" w14:paraId="3E3FF991" w14:textId="77777777" w:rsidTr="006905B5">
        <w:trPr>
          <w:trHeight w:val="292"/>
        </w:trPr>
        <w:tc>
          <w:tcPr>
            <w:tcW w:w="1521" w:type="dxa"/>
            <w:shd w:val="clear" w:color="auto" w:fill="76CDD8"/>
          </w:tcPr>
          <w:p w14:paraId="576FFC27" w14:textId="77777777" w:rsidR="006905B5" w:rsidRPr="00BE17E0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551" w:type="dxa"/>
            <w:shd w:val="clear" w:color="auto" w:fill="76CDD8"/>
          </w:tcPr>
          <w:p w14:paraId="7E2946D8" w14:textId="77777777" w:rsidR="006905B5" w:rsidRPr="00BE17E0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111" w:type="dxa"/>
            <w:shd w:val="clear" w:color="auto" w:fill="76CDD8"/>
          </w:tcPr>
          <w:p w14:paraId="108FD524" w14:textId="77777777" w:rsidR="006905B5" w:rsidRPr="00BE17E0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276" w:type="dxa"/>
            <w:shd w:val="clear" w:color="auto" w:fill="76CDD8"/>
          </w:tcPr>
          <w:p w14:paraId="78F0858A" w14:textId="77777777" w:rsidR="006905B5" w:rsidRPr="00BE17E0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905B5" w14:paraId="2714EE70" w14:textId="77777777" w:rsidTr="006905B5">
        <w:trPr>
          <w:trHeight w:val="432"/>
        </w:trPr>
        <w:tc>
          <w:tcPr>
            <w:tcW w:w="1521" w:type="dxa"/>
            <w:vMerge w:val="restart"/>
          </w:tcPr>
          <w:p w14:paraId="37560206" w14:textId="3C1E1D74" w:rsidR="006905B5" w:rsidRDefault="006905B5" w:rsidP="00503A4F">
            <w:pPr>
              <w:pStyle w:val="BodyText"/>
            </w:pPr>
            <w:r>
              <w:t>mountains</w:t>
            </w:r>
          </w:p>
        </w:tc>
        <w:tc>
          <w:tcPr>
            <w:tcW w:w="2551" w:type="dxa"/>
          </w:tcPr>
          <w:p w14:paraId="79986B8E" w14:textId="5DB540D4" w:rsidR="006905B5" w:rsidRDefault="006905B5" w:rsidP="00503A4F">
            <w:pPr>
              <w:pStyle w:val="BodyText"/>
            </w:pPr>
            <w:r>
              <w:t>mountain_id</w:t>
            </w:r>
          </w:p>
        </w:tc>
        <w:tc>
          <w:tcPr>
            <w:tcW w:w="4111" w:type="dxa"/>
          </w:tcPr>
          <w:p w14:paraId="67631C72" w14:textId="6965F383" w:rsidR="006905B5" w:rsidRDefault="006905B5" w:rsidP="00503A4F">
            <w:pPr>
              <w:pStyle w:val="BodyText"/>
            </w:pPr>
            <w:r>
              <w:t>ID of a mountain. PK</w:t>
            </w:r>
          </w:p>
        </w:tc>
        <w:tc>
          <w:tcPr>
            <w:tcW w:w="1276" w:type="dxa"/>
          </w:tcPr>
          <w:p w14:paraId="604736FA" w14:textId="64A2B456" w:rsidR="006905B5" w:rsidRDefault="006905B5" w:rsidP="00503A4F">
            <w:pPr>
              <w:pStyle w:val="BodyText"/>
            </w:pPr>
            <w:r>
              <w:t>INT</w:t>
            </w:r>
          </w:p>
        </w:tc>
      </w:tr>
      <w:tr w:rsidR="006905B5" w14:paraId="31AC3ABE" w14:textId="77777777" w:rsidTr="006905B5">
        <w:trPr>
          <w:trHeight w:val="432"/>
        </w:trPr>
        <w:tc>
          <w:tcPr>
            <w:tcW w:w="1521" w:type="dxa"/>
            <w:vMerge/>
          </w:tcPr>
          <w:p w14:paraId="690BFB74" w14:textId="77777777" w:rsidR="006905B5" w:rsidRDefault="006905B5" w:rsidP="00503A4F">
            <w:pPr>
              <w:pStyle w:val="BodyText"/>
            </w:pPr>
          </w:p>
        </w:tc>
        <w:tc>
          <w:tcPr>
            <w:tcW w:w="2551" w:type="dxa"/>
          </w:tcPr>
          <w:p w14:paraId="0BBA76E6" w14:textId="3F3BD881" w:rsidR="006905B5" w:rsidRDefault="006905B5" w:rsidP="00503A4F">
            <w:pPr>
              <w:pStyle w:val="BodyText"/>
            </w:pPr>
            <w:r>
              <w:t>mountain_name</w:t>
            </w:r>
          </w:p>
        </w:tc>
        <w:tc>
          <w:tcPr>
            <w:tcW w:w="4111" w:type="dxa"/>
          </w:tcPr>
          <w:p w14:paraId="0B6FFC4C" w14:textId="6A689D19" w:rsidR="006905B5" w:rsidRDefault="006905B5" w:rsidP="00503A4F">
            <w:pPr>
              <w:pStyle w:val="BodyText"/>
            </w:pPr>
            <w:r>
              <w:t>Name of a mountain.</w:t>
            </w:r>
          </w:p>
        </w:tc>
        <w:tc>
          <w:tcPr>
            <w:tcW w:w="1276" w:type="dxa"/>
          </w:tcPr>
          <w:p w14:paraId="622E9F90" w14:textId="5CCAE3D0" w:rsidR="006905B5" w:rsidRDefault="006905B5" w:rsidP="00503A4F">
            <w:pPr>
              <w:pStyle w:val="BodyText"/>
            </w:pPr>
            <w:r>
              <w:t>CHAR(100)</w:t>
            </w:r>
          </w:p>
        </w:tc>
      </w:tr>
      <w:tr w:rsidR="006905B5" w14:paraId="16972E76" w14:textId="77777777" w:rsidTr="006905B5">
        <w:trPr>
          <w:trHeight w:val="432"/>
        </w:trPr>
        <w:tc>
          <w:tcPr>
            <w:tcW w:w="1521" w:type="dxa"/>
            <w:vMerge/>
          </w:tcPr>
          <w:p w14:paraId="0B6F0D2C" w14:textId="77777777" w:rsidR="006905B5" w:rsidRDefault="006905B5" w:rsidP="00503A4F">
            <w:pPr>
              <w:pStyle w:val="BodyText"/>
            </w:pPr>
          </w:p>
        </w:tc>
        <w:tc>
          <w:tcPr>
            <w:tcW w:w="2551" w:type="dxa"/>
          </w:tcPr>
          <w:p w14:paraId="3E590330" w14:textId="34369750" w:rsidR="006905B5" w:rsidRDefault="006905B5" w:rsidP="00503A4F">
            <w:pPr>
              <w:pStyle w:val="BodyText"/>
            </w:pPr>
            <w:r>
              <w:t>mountain_height_meters</w:t>
            </w:r>
          </w:p>
        </w:tc>
        <w:tc>
          <w:tcPr>
            <w:tcW w:w="4111" w:type="dxa"/>
          </w:tcPr>
          <w:p w14:paraId="77DC16BC" w14:textId="0339257F" w:rsidR="006905B5" w:rsidRDefault="006905B5" w:rsidP="00503A4F">
            <w:pPr>
              <w:pStyle w:val="BodyText"/>
            </w:pPr>
            <w:r>
              <w:t>Height of a mountain in meters.</w:t>
            </w:r>
          </w:p>
        </w:tc>
        <w:tc>
          <w:tcPr>
            <w:tcW w:w="1276" w:type="dxa"/>
          </w:tcPr>
          <w:p w14:paraId="51612361" w14:textId="2E61D5CF" w:rsidR="006905B5" w:rsidRDefault="006905B5" w:rsidP="00503A4F">
            <w:pPr>
              <w:pStyle w:val="BodyText"/>
            </w:pPr>
            <w:r>
              <w:t>INT</w:t>
            </w:r>
          </w:p>
        </w:tc>
      </w:tr>
      <w:tr w:rsidR="006905B5" w14:paraId="48A5F23B" w14:textId="77777777" w:rsidTr="006905B5">
        <w:trPr>
          <w:trHeight w:val="432"/>
        </w:trPr>
        <w:tc>
          <w:tcPr>
            <w:tcW w:w="1521" w:type="dxa"/>
            <w:vMerge/>
          </w:tcPr>
          <w:p w14:paraId="312177AB" w14:textId="77777777" w:rsidR="006905B5" w:rsidRDefault="006905B5" w:rsidP="00503A4F">
            <w:pPr>
              <w:pStyle w:val="BodyText"/>
            </w:pPr>
          </w:p>
        </w:tc>
        <w:tc>
          <w:tcPr>
            <w:tcW w:w="2551" w:type="dxa"/>
          </w:tcPr>
          <w:p w14:paraId="6BF8AE4A" w14:textId="185C3C13" w:rsidR="006905B5" w:rsidRDefault="006905B5" w:rsidP="00503A4F">
            <w:pPr>
              <w:pStyle w:val="BodyText"/>
            </w:pPr>
            <w:r>
              <w:t>mountain_country</w:t>
            </w:r>
          </w:p>
        </w:tc>
        <w:tc>
          <w:tcPr>
            <w:tcW w:w="4111" w:type="dxa"/>
          </w:tcPr>
          <w:p w14:paraId="3E433E8D" w14:textId="5E148118" w:rsidR="006905B5" w:rsidRDefault="006905B5" w:rsidP="00503A4F">
            <w:pPr>
              <w:pStyle w:val="BodyText"/>
            </w:pPr>
            <w:r>
              <w:t>Country of where a mountain is located.</w:t>
            </w:r>
          </w:p>
        </w:tc>
        <w:tc>
          <w:tcPr>
            <w:tcW w:w="1276" w:type="dxa"/>
          </w:tcPr>
          <w:p w14:paraId="34C36FD4" w14:textId="50F1FC89" w:rsidR="006905B5" w:rsidRDefault="006905B5" w:rsidP="00503A4F">
            <w:pPr>
              <w:pStyle w:val="BodyText"/>
            </w:pPr>
            <w:r>
              <w:t>CHAR(100)</w:t>
            </w:r>
          </w:p>
        </w:tc>
      </w:tr>
      <w:tr w:rsidR="006905B5" w14:paraId="50818E22" w14:textId="77777777" w:rsidTr="006905B5">
        <w:trPr>
          <w:trHeight w:val="432"/>
        </w:trPr>
        <w:tc>
          <w:tcPr>
            <w:tcW w:w="1521" w:type="dxa"/>
            <w:vMerge/>
          </w:tcPr>
          <w:p w14:paraId="37566649" w14:textId="77777777" w:rsidR="006905B5" w:rsidRDefault="006905B5" w:rsidP="00503A4F">
            <w:pPr>
              <w:pStyle w:val="BodyText"/>
            </w:pPr>
          </w:p>
        </w:tc>
        <w:tc>
          <w:tcPr>
            <w:tcW w:w="2551" w:type="dxa"/>
          </w:tcPr>
          <w:p w14:paraId="089EE181" w14:textId="3E766DEC" w:rsidR="006905B5" w:rsidRDefault="006905B5" w:rsidP="00503A4F">
            <w:pPr>
              <w:pStyle w:val="BodyText"/>
            </w:pPr>
            <w:r>
              <w:t>mountain_province</w:t>
            </w:r>
          </w:p>
        </w:tc>
        <w:tc>
          <w:tcPr>
            <w:tcW w:w="4111" w:type="dxa"/>
          </w:tcPr>
          <w:p w14:paraId="523DC351" w14:textId="4DD38CE0" w:rsidR="006905B5" w:rsidRDefault="006905B5" w:rsidP="00503A4F">
            <w:pPr>
              <w:pStyle w:val="BodyText"/>
            </w:pPr>
            <w:r>
              <w:t>Province of where a mountain is located.</w:t>
            </w:r>
          </w:p>
        </w:tc>
        <w:tc>
          <w:tcPr>
            <w:tcW w:w="1276" w:type="dxa"/>
          </w:tcPr>
          <w:p w14:paraId="267ACFC5" w14:textId="10E430EA" w:rsidR="006905B5" w:rsidRDefault="006905B5" w:rsidP="00503A4F">
            <w:pPr>
              <w:pStyle w:val="BodyText"/>
            </w:pPr>
            <w:r>
              <w:t>CHAR(100)</w:t>
            </w:r>
          </w:p>
        </w:tc>
      </w:tr>
    </w:tbl>
    <w:p w14:paraId="6A91B4C3" w14:textId="77777777" w:rsidR="006905B5" w:rsidRDefault="006905B5" w:rsidP="006905B5">
      <w:pPr>
        <w:pStyle w:val="BodyText"/>
      </w:pPr>
      <w:r>
        <w:t xml:space="preserve">Data mock-up: </w:t>
      </w:r>
    </w:p>
    <w:tbl>
      <w:tblPr>
        <w:tblW w:w="11725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2268"/>
        <w:gridCol w:w="2409"/>
        <w:gridCol w:w="2409"/>
        <w:gridCol w:w="2409"/>
      </w:tblGrid>
      <w:tr w:rsidR="006905B5" w14:paraId="57DDCB57" w14:textId="1745C08A" w:rsidTr="006905B5">
        <w:trPr>
          <w:trHeight w:val="292"/>
        </w:trPr>
        <w:tc>
          <w:tcPr>
            <w:tcW w:w="2230" w:type="dxa"/>
            <w:shd w:val="clear" w:color="auto" w:fill="76CDD8"/>
          </w:tcPr>
          <w:p w14:paraId="72D07C12" w14:textId="2BB92D4A" w:rsidR="006905B5" w:rsidRPr="00BE17E0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905B5">
              <w:rPr>
                <w:color w:val="FFFFFF" w:themeColor="background1"/>
                <w:sz w:val="18"/>
                <w:szCs w:val="18"/>
              </w:rPr>
              <w:t>mountain_id</w:t>
            </w:r>
          </w:p>
        </w:tc>
        <w:tc>
          <w:tcPr>
            <w:tcW w:w="2268" w:type="dxa"/>
            <w:shd w:val="clear" w:color="auto" w:fill="76CDD8"/>
          </w:tcPr>
          <w:p w14:paraId="4334B992" w14:textId="2E034E49" w:rsidR="006905B5" w:rsidRPr="00BE17E0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905B5">
              <w:rPr>
                <w:color w:val="FFFFFF" w:themeColor="background1"/>
                <w:sz w:val="18"/>
                <w:szCs w:val="18"/>
              </w:rPr>
              <w:t>mountain_name</w:t>
            </w:r>
          </w:p>
        </w:tc>
        <w:tc>
          <w:tcPr>
            <w:tcW w:w="2409" w:type="dxa"/>
            <w:shd w:val="clear" w:color="auto" w:fill="76CDD8"/>
          </w:tcPr>
          <w:p w14:paraId="58BFF9C4" w14:textId="1D9C5CAD" w:rsidR="006905B5" w:rsidRPr="009973C3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905B5">
              <w:rPr>
                <w:color w:val="FFFFFF" w:themeColor="background1"/>
                <w:sz w:val="18"/>
                <w:szCs w:val="18"/>
              </w:rPr>
              <w:t>mountain_height_meter</w:t>
            </w:r>
          </w:p>
        </w:tc>
        <w:tc>
          <w:tcPr>
            <w:tcW w:w="2409" w:type="dxa"/>
            <w:shd w:val="clear" w:color="auto" w:fill="76CDD8"/>
          </w:tcPr>
          <w:p w14:paraId="60292CA3" w14:textId="587E2F3F" w:rsidR="006905B5" w:rsidRPr="006905B5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905B5">
              <w:rPr>
                <w:color w:val="FFFFFF" w:themeColor="background1"/>
                <w:sz w:val="18"/>
                <w:szCs w:val="18"/>
              </w:rPr>
              <w:t>mountain_country</w:t>
            </w:r>
          </w:p>
        </w:tc>
        <w:tc>
          <w:tcPr>
            <w:tcW w:w="2409" w:type="dxa"/>
            <w:shd w:val="clear" w:color="auto" w:fill="76CDD8"/>
          </w:tcPr>
          <w:p w14:paraId="69F83A1C" w14:textId="0CBCF293" w:rsidR="006905B5" w:rsidRPr="006905B5" w:rsidRDefault="006905B5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6905B5">
              <w:rPr>
                <w:color w:val="FFFFFF" w:themeColor="background1"/>
                <w:sz w:val="18"/>
                <w:szCs w:val="18"/>
              </w:rPr>
              <w:t>mountain_province</w:t>
            </w:r>
          </w:p>
        </w:tc>
      </w:tr>
      <w:tr w:rsidR="006905B5" w14:paraId="7BDEC407" w14:textId="72DA250D" w:rsidTr="006905B5">
        <w:trPr>
          <w:trHeight w:val="432"/>
        </w:trPr>
        <w:tc>
          <w:tcPr>
            <w:tcW w:w="2230" w:type="dxa"/>
          </w:tcPr>
          <w:p w14:paraId="72CE9B19" w14:textId="77777777" w:rsidR="006905B5" w:rsidRPr="002B2F2F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68" w:type="dxa"/>
          </w:tcPr>
          <w:p w14:paraId="7B210DC2" w14:textId="203ED32C" w:rsidR="006905B5" w:rsidRPr="002B2F2F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Ararat</w:t>
            </w:r>
          </w:p>
        </w:tc>
        <w:tc>
          <w:tcPr>
            <w:tcW w:w="2409" w:type="dxa"/>
          </w:tcPr>
          <w:p w14:paraId="3E19B919" w14:textId="68ACB508" w:rsidR="006905B5" w:rsidRPr="009973C3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5137</w:t>
            </w:r>
          </w:p>
        </w:tc>
        <w:tc>
          <w:tcPr>
            <w:tcW w:w="2409" w:type="dxa"/>
          </w:tcPr>
          <w:p w14:paraId="3D741969" w14:textId="667BC7DF" w:rsidR="006905B5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Türkiye</w:t>
            </w:r>
          </w:p>
        </w:tc>
        <w:tc>
          <w:tcPr>
            <w:tcW w:w="2409" w:type="dxa"/>
          </w:tcPr>
          <w:p w14:paraId="35CC5E9B" w14:textId="3A6F4DD8" w:rsidR="006905B5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Iğdır</w:t>
            </w:r>
          </w:p>
        </w:tc>
      </w:tr>
      <w:tr w:rsidR="006905B5" w14:paraId="2B322798" w14:textId="7C5635F3" w:rsidTr="006905B5">
        <w:trPr>
          <w:trHeight w:val="432"/>
        </w:trPr>
        <w:tc>
          <w:tcPr>
            <w:tcW w:w="2230" w:type="dxa"/>
          </w:tcPr>
          <w:p w14:paraId="2C13397B" w14:textId="77777777" w:rsidR="006905B5" w:rsidRPr="002B2F2F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268" w:type="dxa"/>
          </w:tcPr>
          <w:p w14:paraId="7890DDC0" w14:textId="674B8774" w:rsidR="006905B5" w:rsidRPr="002B2F2F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Suphan</w:t>
            </w:r>
          </w:p>
        </w:tc>
        <w:tc>
          <w:tcPr>
            <w:tcW w:w="2409" w:type="dxa"/>
          </w:tcPr>
          <w:p w14:paraId="6898062F" w14:textId="70BAA650" w:rsidR="006905B5" w:rsidRPr="009973C3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4049</w:t>
            </w:r>
          </w:p>
        </w:tc>
        <w:tc>
          <w:tcPr>
            <w:tcW w:w="2409" w:type="dxa"/>
          </w:tcPr>
          <w:p w14:paraId="4D473A23" w14:textId="206CDBBA" w:rsidR="006905B5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Türkiye</w:t>
            </w:r>
          </w:p>
        </w:tc>
        <w:tc>
          <w:tcPr>
            <w:tcW w:w="2409" w:type="dxa"/>
          </w:tcPr>
          <w:p w14:paraId="12609CB9" w14:textId="214C4769" w:rsidR="006905B5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Bitlis</w:t>
            </w:r>
          </w:p>
        </w:tc>
      </w:tr>
      <w:tr w:rsidR="006905B5" w14:paraId="717A1794" w14:textId="1F6918FC" w:rsidTr="006905B5">
        <w:trPr>
          <w:trHeight w:val="432"/>
        </w:trPr>
        <w:tc>
          <w:tcPr>
            <w:tcW w:w="2230" w:type="dxa"/>
          </w:tcPr>
          <w:p w14:paraId="3E25C8FC" w14:textId="77777777" w:rsidR="006905B5" w:rsidRPr="002B2F2F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268" w:type="dxa"/>
          </w:tcPr>
          <w:p w14:paraId="4A9C526C" w14:textId="5C8B04DD" w:rsidR="006905B5" w:rsidRPr="002B2F2F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Elbrus</w:t>
            </w:r>
          </w:p>
        </w:tc>
        <w:tc>
          <w:tcPr>
            <w:tcW w:w="2409" w:type="dxa"/>
          </w:tcPr>
          <w:p w14:paraId="6A12E222" w14:textId="5D23498A" w:rsidR="006905B5" w:rsidRPr="009973C3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5642</w:t>
            </w:r>
          </w:p>
        </w:tc>
        <w:tc>
          <w:tcPr>
            <w:tcW w:w="2409" w:type="dxa"/>
          </w:tcPr>
          <w:p w14:paraId="28F7DBC7" w14:textId="0D364959" w:rsidR="006905B5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Russia</w:t>
            </w:r>
          </w:p>
        </w:tc>
        <w:tc>
          <w:tcPr>
            <w:tcW w:w="2409" w:type="dxa"/>
          </w:tcPr>
          <w:p w14:paraId="1DF042BB" w14:textId="79049646" w:rsidR="006905B5" w:rsidRDefault="006905B5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6905B5">
              <w:rPr>
                <w:sz w:val="16"/>
                <w:szCs w:val="16"/>
              </w:rPr>
              <w:t>Kabardino-Balkaria</w:t>
            </w:r>
          </w:p>
        </w:tc>
      </w:tr>
    </w:tbl>
    <w:p w14:paraId="73E771D0" w14:textId="77777777" w:rsidR="006905B5" w:rsidRDefault="006905B5" w:rsidP="006905B5"/>
    <w:p w14:paraId="11062BE1" w14:textId="77777777" w:rsidR="006905B5" w:rsidRDefault="006905B5" w:rsidP="006905B5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1111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7F21F364" w14:textId="04F2565A" w:rsidR="00C35540" w:rsidRPr="00CB7023" w:rsidRDefault="006905B5" w:rsidP="00C35540">
      <w:pPr>
        <w:pStyle w:val="ListParagraph"/>
        <w:numPr>
          <w:ilvl w:val="0"/>
          <w:numId w:val="37"/>
        </w:numPr>
        <w:rPr>
          <w:rFonts w:ascii="Trebuchet MS" w:hAnsi="Trebuchet MS"/>
          <w:color w:val="464547"/>
        </w:rPr>
      </w:pPr>
      <w:r w:rsidRPr="00947325">
        <w:rPr>
          <w:rFonts w:ascii="Trebuchet MS" w:hAnsi="Trebuchet MS"/>
          <w:color w:val="464547"/>
          <w:rPrChange w:id="1112" w:author="Iuliia Kaymak" w:date="2024-04-21T13:01:00Z">
            <w:rPr/>
          </w:rPrChange>
        </w:rPr>
        <w:t xml:space="preserve"> </w:t>
      </w:r>
      <w:r w:rsidRPr="00A953DA">
        <w:rPr>
          <w:rFonts w:ascii="Trebuchet MS" w:hAnsi="Trebuchet MS"/>
          <w:b/>
          <w:bCs/>
          <w:color w:val="464547"/>
          <w:rPrChange w:id="1113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routes</w:t>
      </w:r>
      <w:r w:rsidRPr="00A953DA">
        <w:rPr>
          <w:rFonts w:ascii="Trebuchet MS" w:hAnsi="Trebuchet MS"/>
          <w:b/>
          <w:bCs/>
          <w:color w:val="464547"/>
          <w:rPrChange w:id="1114" w:author="Iuliia Kaymak" w:date="2024-04-21T13:06:00Z">
            <w:rPr/>
          </w:rPrChange>
        </w:rPr>
        <w:t>’</w:t>
      </w:r>
      <w:r w:rsidRPr="00947325">
        <w:rPr>
          <w:rFonts w:ascii="Trebuchet MS" w:hAnsi="Trebuchet MS"/>
          <w:color w:val="464547"/>
          <w:rPrChange w:id="1115" w:author="Iuliia Kaymak" w:date="2024-04-21T13:01:00Z">
            <w:rPr/>
          </w:rPrChange>
        </w:rPr>
        <w:t xml:space="preserve"> table via </w:t>
      </w:r>
      <w:r w:rsidRPr="00A953DA">
        <w:rPr>
          <w:rFonts w:ascii="Trebuchet MS" w:hAnsi="Trebuchet MS"/>
          <w:b/>
          <w:bCs/>
          <w:color w:val="464547"/>
          <w:rPrChange w:id="1116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mountains.mountain_</w:t>
      </w:r>
      <w:r w:rsidRPr="00A953DA">
        <w:rPr>
          <w:rFonts w:ascii="Trebuchet MS" w:hAnsi="Trebuchet MS"/>
          <w:b/>
          <w:bCs/>
          <w:color w:val="464547"/>
          <w:rPrChange w:id="1117" w:author="Iuliia Kaymak" w:date="2024-04-21T13:06:00Z">
            <w:rPr/>
          </w:rPrChange>
        </w:rPr>
        <w:t>id’</w:t>
      </w:r>
      <w:r w:rsidRPr="00947325">
        <w:rPr>
          <w:rFonts w:ascii="Trebuchet MS" w:hAnsi="Trebuchet MS"/>
          <w:color w:val="464547"/>
          <w:rPrChange w:id="1118" w:author="Iuliia Kaymak" w:date="2024-04-21T13:01:00Z">
            <w:rPr/>
          </w:rPrChange>
        </w:rPr>
        <w:t xml:space="preserve"> and </w:t>
      </w:r>
      <w:r w:rsidRPr="00A953DA">
        <w:rPr>
          <w:rFonts w:ascii="Trebuchet MS" w:hAnsi="Trebuchet MS"/>
          <w:b/>
          <w:bCs/>
          <w:color w:val="464547"/>
          <w:rPrChange w:id="1119" w:author="Iuliia Kaymak" w:date="2024-04-21T13:06:00Z">
            <w:rPr/>
          </w:rPrChange>
        </w:rPr>
        <w:t>‘</w:t>
      </w:r>
      <w:r>
        <w:rPr>
          <w:rFonts w:ascii="Trebuchet MS" w:hAnsi="Trebuchet MS"/>
          <w:b/>
          <w:bCs/>
          <w:color w:val="464547"/>
        </w:rPr>
        <w:t>routes.route_mountain_id</w:t>
      </w:r>
      <w:r w:rsidRPr="00A953DA">
        <w:rPr>
          <w:rFonts w:ascii="Trebuchet MS" w:hAnsi="Trebuchet MS"/>
          <w:b/>
          <w:bCs/>
          <w:color w:val="464547"/>
          <w:rPrChange w:id="1120" w:author="Iuliia Kaymak" w:date="2024-04-21T13:06:00Z">
            <w:rPr/>
          </w:rPrChange>
        </w:rPr>
        <w:t>’</w:t>
      </w:r>
      <w:r>
        <w:rPr>
          <w:rFonts w:ascii="Trebuchet MS" w:hAnsi="Trebuchet MS"/>
          <w:color w:val="464547"/>
        </w:rPr>
        <w:t xml:space="preserve"> using a one-to-many relationship (mentioned above).</w:t>
      </w:r>
    </w:p>
    <w:p w14:paraId="4C0ED4AD" w14:textId="223DFAC6" w:rsidR="00A62282" w:rsidRDefault="00A62282" w:rsidP="00A62282">
      <w:pPr>
        <w:pStyle w:val="Heading3"/>
      </w:pPr>
      <w:bookmarkStart w:id="1121" w:name="_Toc164618567"/>
      <w:r>
        <w:t>‘Guides’</w:t>
      </w:r>
      <w:bookmarkEnd w:id="1121"/>
    </w:p>
    <w:p w14:paraId="7001BE3F" w14:textId="743DC6F0" w:rsidR="00A62282" w:rsidRPr="00FD7755" w:rsidRDefault="00A62282" w:rsidP="00A62282">
      <w:pPr>
        <w:pStyle w:val="BodyText"/>
      </w:pPr>
      <w:r>
        <w:t xml:space="preserve">This table lists guides (employees) who conduct the routes.  </w:t>
      </w:r>
    </w:p>
    <w:tbl>
      <w:tblPr>
        <w:tblW w:w="945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551"/>
        <w:gridCol w:w="4111"/>
        <w:gridCol w:w="1276"/>
      </w:tblGrid>
      <w:tr w:rsidR="00A62282" w:rsidRPr="00BE17E0" w14:paraId="612E7779" w14:textId="77777777" w:rsidTr="00503A4F">
        <w:trPr>
          <w:trHeight w:val="292"/>
        </w:trPr>
        <w:tc>
          <w:tcPr>
            <w:tcW w:w="1521" w:type="dxa"/>
            <w:shd w:val="clear" w:color="auto" w:fill="76CDD8"/>
          </w:tcPr>
          <w:p w14:paraId="0DEC6915" w14:textId="77777777" w:rsidR="00A62282" w:rsidRPr="00BE17E0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551" w:type="dxa"/>
            <w:shd w:val="clear" w:color="auto" w:fill="76CDD8"/>
          </w:tcPr>
          <w:p w14:paraId="4187F736" w14:textId="77777777" w:rsidR="00A62282" w:rsidRPr="00BE17E0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111" w:type="dxa"/>
            <w:shd w:val="clear" w:color="auto" w:fill="76CDD8"/>
          </w:tcPr>
          <w:p w14:paraId="1823AF62" w14:textId="77777777" w:rsidR="00A62282" w:rsidRPr="00BE17E0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276" w:type="dxa"/>
            <w:shd w:val="clear" w:color="auto" w:fill="76CDD8"/>
          </w:tcPr>
          <w:p w14:paraId="2C0BF122" w14:textId="77777777" w:rsidR="00A62282" w:rsidRPr="00BE17E0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62282" w14:paraId="3DFBA5E0" w14:textId="77777777" w:rsidTr="00503A4F">
        <w:trPr>
          <w:trHeight w:val="432"/>
        </w:trPr>
        <w:tc>
          <w:tcPr>
            <w:tcW w:w="1521" w:type="dxa"/>
            <w:vMerge w:val="restart"/>
          </w:tcPr>
          <w:p w14:paraId="4EAA39CB" w14:textId="0DB484B6" w:rsidR="00A62282" w:rsidRDefault="00A62282" w:rsidP="00503A4F">
            <w:pPr>
              <w:pStyle w:val="BodyText"/>
            </w:pPr>
            <w:r>
              <w:t>guides</w:t>
            </w:r>
          </w:p>
        </w:tc>
        <w:tc>
          <w:tcPr>
            <w:tcW w:w="2551" w:type="dxa"/>
          </w:tcPr>
          <w:p w14:paraId="7377FC9B" w14:textId="0704A948" w:rsidR="00A62282" w:rsidRDefault="00A62282" w:rsidP="00503A4F">
            <w:pPr>
              <w:pStyle w:val="BodyText"/>
            </w:pPr>
            <w:r>
              <w:t>guide_id</w:t>
            </w:r>
          </w:p>
        </w:tc>
        <w:tc>
          <w:tcPr>
            <w:tcW w:w="4111" w:type="dxa"/>
          </w:tcPr>
          <w:p w14:paraId="5D22BAAC" w14:textId="75470C69" w:rsidR="00A62282" w:rsidRDefault="00A62282" w:rsidP="00503A4F">
            <w:pPr>
              <w:pStyle w:val="BodyText"/>
            </w:pPr>
            <w:r>
              <w:t>ID of a guide. PK</w:t>
            </w:r>
          </w:p>
        </w:tc>
        <w:tc>
          <w:tcPr>
            <w:tcW w:w="1276" w:type="dxa"/>
          </w:tcPr>
          <w:p w14:paraId="186035C6" w14:textId="27C1DFB8" w:rsidR="00A62282" w:rsidRDefault="00A62282" w:rsidP="00503A4F">
            <w:pPr>
              <w:pStyle w:val="BodyText"/>
            </w:pPr>
            <w:r>
              <w:t>CHAR(50)</w:t>
            </w:r>
          </w:p>
        </w:tc>
      </w:tr>
      <w:tr w:rsidR="00A62282" w14:paraId="79849D1B" w14:textId="77777777" w:rsidTr="00503A4F">
        <w:trPr>
          <w:trHeight w:val="432"/>
        </w:trPr>
        <w:tc>
          <w:tcPr>
            <w:tcW w:w="1521" w:type="dxa"/>
            <w:vMerge/>
          </w:tcPr>
          <w:p w14:paraId="7A175E02" w14:textId="77777777" w:rsidR="00A62282" w:rsidRDefault="00A62282" w:rsidP="00503A4F">
            <w:pPr>
              <w:pStyle w:val="BodyText"/>
            </w:pPr>
          </w:p>
        </w:tc>
        <w:tc>
          <w:tcPr>
            <w:tcW w:w="2551" w:type="dxa"/>
          </w:tcPr>
          <w:p w14:paraId="6D7E788C" w14:textId="42F6C1D4" w:rsidR="00A62282" w:rsidRDefault="00A62282" w:rsidP="00503A4F">
            <w:pPr>
              <w:pStyle w:val="BodyText"/>
            </w:pPr>
            <w:r>
              <w:t>guide_first_name</w:t>
            </w:r>
          </w:p>
        </w:tc>
        <w:tc>
          <w:tcPr>
            <w:tcW w:w="4111" w:type="dxa"/>
          </w:tcPr>
          <w:p w14:paraId="27E37C96" w14:textId="15ACB337" w:rsidR="00A62282" w:rsidRDefault="00A62282" w:rsidP="00503A4F">
            <w:pPr>
              <w:pStyle w:val="BodyText"/>
            </w:pPr>
            <w:r>
              <w:t>Guide’s first name.</w:t>
            </w:r>
          </w:p>
        </w:tc>
        <w:tc>
          <w:tcPr>
            <w:tcW w:w="1276" w:type="dxa"/>
          </w:tcPr>
          <w:p w14:paraId="5D2F455B" w14:textId="606DB4D8" w:rsidR="00A62282" w:rsidRDefault="00A62282" w:rsidP="00503A4F">
            <w:pPr>
              <w:pStyle w:val="BodyText"/>
            </w:pPr>
            <w:r>
              <w:t>CHAR(100)</w:t>
            </w:r>
          </w:p>
        </w:tc>
      </w:tr>
      <w:tr w:rsidR="00A62282" w14:paraId="68460308" w14:textId="77777777" w:rsidTr="00503A4F">
        <w:trPr>
          <w:trHeight w:val="432"/>
        </w:trPr>
        <w:tc>
          <w:tcPr>
            <w:tcW w:w="1521" w:type="dxa"/>
            <w:vMerge/>
          </w:tcPr>
          <w:p w14:paraId="6F8C07F9" w14:textId="77777777" w:rsidR="00A62282" w:rsidRDefault="00A62282" w:rsidP="00503A4F">
            <w:pPr>
              <w:pStyle w:val="BodyText"/>
            </w:pPr>
          </w:p>
        </w:tc>
        <w:tc>
          <w:tcPr>
            <w:tcW w:w="2551" w:type="dxa"/>
          </w:tcPr>
          <w:p w14:paraId="6A1ABC56" w14:textId="58765936" w:rsidR="00A62282" w:rsidRDefault="00A62282" w:rsidP="00503A4F">
            <w:pPr>
              <w:pStyle w:val="BodyText"/>
            </w:pPr>
            <w:r>
              <w:t>guide_last_name</w:t>
            </w:r>
          </w:p>
        </w:tc>
        <w:tc>
          <w:tcPr>
            <w:tcW w:w="4111" w:type="dxa"/>
          </w:tcPr>
          <w:p w14:paraId="1EB82A34" w14:textId="31E07FE1" w:rsidR="00A62282" w:rsidRDefault="00A62282" w:rsidP="00503A4F">
            <w:pPr>
              <w:pStyle w:val="BodyText"/>
            </w:pPr>
            <w:r>
              <w:t>Guide’s last name.</w:t>
            </w:r>
          </w:p>
        </w:tc>
        <w:tc>
          <w:tcPr>
            <w:tcW w:w="1276" w:type="dxa"/>
          </w:tcPr>
          <w:p w14:paraId="1A37C324" w14:textId="20F0F10F" w:rsidR="00A62282" w:rsidRDefault="00A62282" w:rsidP="00503A4F">
            <w:pPr>
              <w:pStyle w:val="BodyText"/>
            </w:pPr>
            <w:r>
              <w:t>CHAR(100)</w:t>
            </w:r>
          </w:p>
        </w:tc>
      </w:tr>
      <w:tr w:rsidR="00A62282" w14:paraId="2A66F737" w14:textId="77777777" w:rsidTr="00503A4F">
        <w:trPr>
          <w:trHeight w:val="432"/>
        </w:trPr>
        <w:tc>
          <w:tcPr>
            <w:tcW w:w="1521" w:type="dxa"/>
            <w:vMerge/>
          </w:tcPr>
          <w:p w14:paraId="60EF4AA2" w14:textId="77777777" w:rsidR="00A62282" w:rsidRDefault="00A62282" w:rsidP="00503A4F">
            <w:pPr>
              <w:pStyle w:val="BodyText"/>
            </w:pPr>
          </w:p>
        </w:tc>
        <w:tc>
          <w:tcPr>
            <w:tcW w:w="2551" w:type="dxa"/>
          </w:tcPr>
          <w:p w14:paraId="570F04F0" w14:textId="11449489" w:rsidR="00A62282" w:rsidRDefault="00A62282" w:rsidP="00503A4F">
            <w:pPr>
              <w:pStyle w:val="BodyText"/>
            </w:pPr>
            <w:r>
              <w:t>guide_license_number</w:t>
            </w:r>
          </w:p>
        </w:tc>
        <w:tc>
          <w:tcPr>
            <w:tcW w:w="4111" w:type="dxa"/>
          </w:tcPr>
          <w:p w14:paraId="763D4E17" w14:textId="64BD1258" w:rsidR="00A62282" w:rsidRDefault="00A62282" w:rsidP="00503A4F">
            <w:pPr>
              <w:pStyle w:val="BodyText"/>
            </w:pPr>
            <w:r>
              <w:t>Guide’s license number.</w:t>
            </w:r>
          </w:p>
        </w:tc>
        <w:tc>
          <w:tcPr>
            <w:tcW w:w="1276" w:type="dxa"/>
          </w:tcPr>
          <w:p w14:paraId="28E9BF91" w14:textId="367A93D6" w:rsidR="00A62282" w:rsidRDefault="00A62282" w:rsidP="00503A4F">
            <w:pPr>
              <w:pStyle w:val="BodyText"/>
            </w:pPr>
            <w:r>
              <w:t>CHAR(50)</w:t>
            </w:r>
          </w:p>
        </w:tc>
      </w:tr>
      <w:tr w:rsidR="00A62282" w14:paraId="5A92FE95" w14:textId="77777777" w:rsidTr="00503A4F">
        <w:trPr>
          <w:trHeight w:val="432"/>
        </w:trPr>
        <w:tc>
          <w:tcPr>
            <w:tcW w:w="1521" w:type="dxa"/>
            <w:vMerge/>
          </w:tcPr>
          <w:p w14:paraId="4B26D524" w14:textId="77777777" w:rsidR="00A62282" w:rsidRDefault="00A62282" w:rsidP="00503A4F">
            <w:pPr>
              <w:pStyle w:val="BodyText"/>
            </w:pPr>
          </w:p>
        </w:tc>
        <w:tc>
          <w:tcPr>
            <w:tcW w:w="2551" w:type="dxa"/>
          </w:tcPr>
          <w:p w14:paraId="2BCBAFF4" w14:textId="59EF7F9A" w:rsidR="00A62282" w:rsidRDefault="00A62282" w:rsidP="00503A4F">
            <w:pPr>
              <w:pStyle w:val="BodyText"/>
            </w:pPr>
            <w:r>
              <w:t>guide_date_of_birth</w:t>
            </w:r>
          </w:p>
        </w:tc>
        <w:tc>
          <w:tcPr>
            <w:tcW w:w="4111" w:type="dxa"/>
          </w:tcPr>
          <w:p w14:paraId="4029F05E" w14:textId="1C3ADF8D" w:rsidR="00A62282" w:rsidRDefault="00A62282" w:rsidP="00503A4F">
            <w:pPr>
              <w:pStyle w:val="BodyText"/>
            </w:pPr>
            <w:r>
              <w:t>Guide’s date of birth.</w:t>
            </w:r>
          </w:p>
        </w:tc>
        <w:tc>
          <w:tcPr>
            <w:tcW w:w="1276" w:type="dxa"/>
          </w:tcPr>
          <w:p w14:paraId="23F71FFD" w14:textId="694FDBBA" w:rsidR="00A62282" w:rsidRDefault="00A62282" w:rsidP="00503A4F">
            <w:pPr>
              <w:pStyle w:val="BodyText"/>
            </w:pPr>
            <w:r>
              <w:t>DATE</w:t>
            </w:r>
          </w:p>
        </w:tc>
      </w:tr>
      <w:tr w:rsidR="00A62282" w14:paraId="42B954B3" w14:textId="77777777" w:rsidTr="00503A4F">
        <w:trPr>
          <w:trHeight w:val="432"/>
        </w:trPr>
        <w:tc>
          <w:tcPr>
            <w:tcW w:w="1521" w:type="dxa"/>
            <w:vMerge/>
          </w:tcPr>
          <w:p w14:paraId="25CFE6B0" w14:textId="77777777" w:rsidR="00A62282" w:rsidRDefault="00A62282" w:rsidP="00503A4F">
            <w:pPr>
              <w:pStyle w:val="BodyText"/>
            </w:pPr>
          </w:p>
        </w:tc>
        <w:tc>
          <w:tcPr>
            <w:tcW w:w="2551" w:type="dxa"/>
          </w:tcPr>
          <w:p w14:paraId="33D1A22A" w14:textId="7F1EF38E" w:rsidR="00A62282" w:rsidRDefault="00A62282" w:rsidP="00503A4F">
            <w:pPr>
              <w:pStyle w:val="BodyText"/>
            </w:pPr>
            <w:r>
              <w:t>guide_experience_years</w:t>
            </w:r>
          </w:p>
        </w:tc>
        <w:tc>
          <w:tcPr>
            <w:tcW w:w="4111" w:type="dxa"/>
          </w:tcPr>
          <w:p w14:paraId="0C46EFE4" w14:textId="32D17DB5" w:rsidR="00A62282" w:rsidRDefault="00A62282" w:rsidP="00503A4F">
            <w:pPr>
              <w:pStyle w:val="BodyText"/>
            </w:pPr>
            <w:r>
              <w:t xml:space="preserve">Guide’s experience years in climbing. </w:t>
            </w:r>
          </w:p>
        </w:tc>
        <w:tc>
          <w:tcPr>
            <w:tcW w:w="1276" w:type="dxa"/>
          </w:tcPr>
          <w:p w14:paraId="186DAE02" w14:textId="253D91C7" w:rsidR="00A62282" w:rsidRDefault="00A62282" w:rsidP="00503A4F">
            <w:pPr>
              <w:pStyle w:val="BodyText"/>
            </w:pPr>
            <w:r>
              <w:t>INT</w:t>
            </w:r>
          </w:p>
        </w:tc>
      </w:tr>
    </w:tbl>
    <w:p w14:paraId="5485838A" w14:textId="77777777" w:rsidR="00A62282" w:rsidRDefault="00A62282" w:rsidP="00A62282">
      <w:pPr>
        <w:pStyle w:val="BodyText"/>
      </w:pPr>
      <w:r>
        <w:t xml:space="preserve">Data mock-up: </w:t>
      </w:r>
    </w:p>
    <w:tbl>
      <w:tblPr>
        <w:tblW w:w="10696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95"/>
        <w:gridCol w:w="1711"/>
        <w:gridCol w:w="1671"/>
        <w:gridCol w:w="2114"/>
        <w:gridCol w:w="1951"/>
        <w:gridCol w:w="2254"/>
      </w:tblGrid>
      <w:tr w:rsidR="00A62282" w14:paraId="2B662B36" w14:textId="5C78D304" w:rsidTr="00A62282">
        <w:trPr>
          <w:trHeight w:val="292"/>
        </w:trPr>
        <w:tc>
          <w:tcPr>
            <w:tcW w:w="995" w:type="dxa"/>
            <w:shd w:val="clear" w:color="auto" w:fill="76CDD8"/>
          </w:tcPr>
          <w:p w14:paraId="21143740" w14:textId="1E9CC869" w:rsidR="00A62282" w:rsidRPr="00BE17E0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guide</w:t>
            </w:r>
            <w:r w:rsidRPr="006905B5">
              <w:rPr>
                <w:color w:val="FFFFFF" w:themeColor="background1"/>
                <w:sz w:val="18"/>
                <w:szCs w:val="18"/>
              </w:rPr>
              <w:t>_id</w:t>
            </w:r>
          </w:p>
        </w:tc>
        <w:tc>
          <w:tcPr>
            <w:tcW w:w="1711" w:type="dxa"/>
            <w:shd w:val="clear" w:color="auto" w:fill="76CDD8"/>
          </w:tcPr>
          <w:p w14:paraId="1F985E3B" w14:textId="2574CA6E" w:rsidR="00A62282" w:rsidRPr="00BE17E0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62282">
              <w:rPr>
                <w:color w:val="FFFFFF" w:themeColor="background1"/>
                <w:sz w:val="18"/>
                <w:szCs w:val="18"/>
              </w:rPr>
              <w:t>guide_first_name</w:t>
            </w:r>
          </w:p>
        </w:tc>
        <w:tc>
          <w:tcPr>
            <w:tcW w:w="1671" w:type="dxa"/>
            <w:shd w:val="clear" w:color="auto" w:fill="76CDD8"/>
          </w:tcPr>
          <w:p w14:paraId="3363B7F4" w14:textId="3C95BDB8" w:rsidR="00A62282" w:rsidRPr="009973C3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62282">
              <w:rPr>
                <w:color w:val="FFFFFF" w:themeColor="background1"/>
                <w:sz w:val="18"/>
                <w:szCs w:val="18"/>
              </w:rPr>
              <w:t>guide_last_name</w:t>
            </w:r>
          </w:p>
        </w:tc>
        <w:tc>
          <w:tcPr>
            <w:tcW w:w="2114" w:type="dxa"/>
            <w:shd w:val="clear" w:color="auto" w:fill="76CDD8"/>
          </w:tcPr>
          <w:p w14:paraId="1394E02A" w14:textId="44C2E9B9" w:rsidR="00A62282" w:rsidRPr="006905B5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62282">
              <w:rPr>
                <w:color w:val="FFFFFF" w:themeColor="background1"/>
                <w:sz w:val="18"/>
                <w:szCs w:val="18"/>
              </w:rPr>
              <w:t>guide_license_number</w:t>
            </w:r>
          </w:p>
        </w:tc>
        <w:tc>
          <w:tcPr>
            <w:tcW w:w="1951" w:type="dxa"/>
            <w:shd w:val="clear" w:color="auto" w:fill="76CDD8"/>
          </w:tcPr>
          <w:p w14:paraId="51685A89" w14:textId="6752D9FF" w:rsidR="00A62282" w:rsidRPr="006905B5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62282">
              <w:rPr>
                <w:color w:val="FFFFFF" w:themeColor="background1"/>
                <w:sz w:val="18"/>
                <w:szCs w:val="18"/>
              </w:rPr>
              <w:t>guide_date_of_birth</w:t>
            </w:r>
          </w:p>
        </w:tc>
        <w:tc>
          <w:tcPr>
            <w:tcW w:w="2254" w:type="dxa"/>
            <w:shd w:val="clear" w:color="auto" w:fill="76CDD8"/>
          </w:tcPr>
          <w:p w14:paraId="2244284E" w14:textId="472F5822" w:rsidR="00A62282" w:rsidRPr="006905B5" w:rsidRDefault="00A62282" w:rsidP="00503A4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62282">
              <w:rPr>
                <w:color w:val="FFFFFF" w:themeColor="background1"/>
                <w:sz w:val="18"/>
                <w:szCs w:val="18"/>
              </w:rPr>
              <w:t>guide_experience_years</w:t>
            </w:r>
          </w:p>
        </w:tc>
      </w:tr>
      <w:tr w:rsidR="00A62282" w14:paraId="4B53E2E0" w14:textId="2BCB08BC" w:rsidTr="00A62282">
        <w:trPr>
          <w:trHeight w:val="432"/>
        </w:trPr>
        <w:tc>
          <w:tcPr>
            <w:tcW w:w="995" w:type="dxa"/>
          </w:tcPr>
          <w:p w14:paraId="0994909C" w14:textId="1D2B40B1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16TR001</w:t>
            </w:r>
          </w:p>
        </w:tc>
        <w:tc>
          <w:tcPr>
            <w:tcW w:w="1711" w:type="dxa"/>
          </w:tcPr>
          <w:p w14:paraId="237C69EB" w14:textId="0352E196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Mehmet</w:t>
            </w:r>
          </w:p>
        </w:tc>
        <w:tc>
          <w:tcPr>
            <w:tcW w:w="1671" w:type="dxa"/>
          </w:tcPr>
          <w:p w14:paraId="76F82D84" w14:textId="7B65328B" w:rsidR="00A62282" w:rsidRPr="009973C3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Karaoglu</w:t>
            </w:r>
          </w:p>
        </w:tc>
        <w:tc>
          <w:tcPr>
            <w:tcW w:w="2114" w:type="dxa"/>
          </w:tcPr>
          <w:p w14:paraId="29F7164B" w14:textId="05B22B01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1453678956</w:t>
            </w:r>
          </w:p>
        </w:tc>
        <w:tc>
          <w:tcPr>
            <w:tcW w:w="1951" w:type="dxa"/>
          </w:tcPr>
          <w:p w14:paraId="071F001C" w14:textId="7D7387FC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01/04/1986</w:t>
            </w:r>
          </w:p>
        </w:tc>
        <w:tc>
          <w:tcPr>
            <w:tcW w:w="2254" w:type="dxa"/>
          </w:tcPr>
          <w:p w14:paraId="271AEA51" w14:textId="5B2EDB7C" w:rsidR="00A62282" w:rsidRPr="006905B5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A62282" w14:paraId="7EDF4F7B" w14:textId="4E9BECFB" w:rsidTr="00A62282">
        <w:trPr>
          <w:trHeight w:val="432"/>
        </w:trPr>
        <w:tc>
          <w:tcPr>
            <w:tcW w:w="995" w:type="dxa"/>
          </w:tcPr>
          <w:p w14:paraId="6C3387C2" w14:textId="30189755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10TR402</w:t>
            </w:r>
          </w:p>
        </w:tc>
        <w:tc>
          <w:tcPr>
            <w:tcW w:w="1711" w:type="dxa"/>
          </w:tcPr>
          <w:p w14:paraId="0FEC1C42" w14:textId="72B9DF64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Ali</w:t>
            </w:r>
          </w:p>
        </w:tc>
        <w:tc>
          <w:tcPr>
            <w:tcW w:w="1671" w:type="dxa"/>
          </w:tcPr>
          <w:p w14:paraId="7004D056" w14:textId="58D6ED78" w:rsidR="00A62282" w:rsidRPr="009973C3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Kupas</w:t>
            </w:r>
          </w:p>
        </w:tc>
        <w:tc>
          <w:tcPr>
            <w:tcW w:w="2114" w:type="dxa"/>
          </w:tcPr>
          <w:p w14:paraId="03B97493" w14:textId="0AE1D5E8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1234580734</w:t>
            </w:r>
          </w:p>
        </w:tc>
        <w:tc>
          <w:tcPr>
            <w:tcW w:w="1951" w:type="dxa"/>
          </w:tcPr>
          <w:p w14:paraId="7CB9CC4B" w14:textId="234C457A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10/01/1992</w:t>
            </w:r>
          </w:p>
        </w:tc>
        <w:tc>
          <w:tcPr>
            <w:tcW w:w="2254" w:type="dxa"/>
          </w:tcPr>
          <w:p w14:paraId="4EDF44EE" w14:textId="37E4B6EB" w:rsidR="00A62282" w:rsidRPr="006905B5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62282" w14:paraId="4AB4BD1D" w14:textId="66643FF1" w:rsidTr="00A62282">
        <w:trPr>
          <w:trHeight w:val="432"/>
        </w:trPr>
        <w:tc>
          <w:tcPr>
            <w:tcW w:w="995" w:type="dxa"/>
          </w:tcPr>
          <w:p w14:paraId="57F913CC" w14:textId="25B056C4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9TR346</w:t>
            </w:r>
          </w:p>
        </w:tc>
        <w:tc>
          <w:tcPr>
            <w:tcW w:w="1711" w:type="dxa"/>
          </w:tcPr>
          <w:p w14:paraId="09796B87" w14:textId="277E9535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Haci Ali</w:t>
            </w:r>
          </w:p>
        </w:tc>
        <w:tc>
          <w:tcPr>
            <w:tcW w:w="1671" w:type="dxa"/>
          </w:tcPr>
          <w:p w14:paraId="121EDB89" w14:textId="17669FC2" w:rsidR="00A62282" w:rsidRPr="009973C3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Onder</w:t>
            </w:r>
          </w:p>
        </w:tc>
        <w:tc>
          <w:tcPr>
            <w:tcW w:w="2114" w:type="dxa"/>
          </w:tcPr>
          <w:p w14:paraId="44D8C0CE" w14:textId="28A89D08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8902343562</w:t>
            </w:r>
          </w:p>
        </w:tc>
        <w:tc>
          <w:tcPr>
            <w:tcW w:w="1951" w:type="dxa"/>
          </w:tcPr>
          <w:p w14:paraId="4A6974DA" w14:textId="2D16DB6A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13/08/1997</w:t>
            </w:r>
          </w:p>
        </w:tc>
        <w:tc>
          <w:tcPr>
            <w:tcW w:w="2254" w:type="dxa"/>
          </w:tcPr>
          <w:p w14:paraId="2EF5E674" w14:textId="5C4A1F19" w:rsidR="00A62282" w:rsidRPr="006905B5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A62282" w14:paraId="74AE91BC" w14:textId="77777777" w:rsidTr="00A62282">
        <w:trPr>
          <w:trHeight w:val="432"/>
        </w:trPr>
        <w:tc>
          <w:tcPr>
            <w:tcW w:w="995" w:type="dxa"/>
          </w:tcPr>
          <w:p w14:paraId="70091815" w14:textId="389746AB" w:rsidR="00A62282" w:rsidRP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RU7934</w:t>
            </w:r>
          </w:p>
        </w:tc>
        <w:tc>
          <w:tcPr>
            <w:tcW w:w="1711" w:type="dxa"/>
          </w:tcPr>
          <w:p w14:paraId="27EDC82E" w14:textId="522CBA8F" w:rsidR="00A62282" w:rsidRPr="002B2F2F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Nikolay</w:t>
            </w:r>
          </w:p>
        </w:tc>
        <w:tc>
          <w:tcPr>
            <w:tcW w:w="1671" w:type="dxa"/>
          </w:tcPr>
          <w:p w14:paraId="6825595C" w14:textId="60DFCF01" w:rsidR="00A62282" w:rsidRPr="009973C3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Ivanov</w:t>
            </w:r>
          </w:p>
        </w:tc>
        <w:tc>
          <w:tcPr>
            <w:tcW w:w="2114" w:type="dxa"/>
          </w:tcPr>
          <w:p w14:paraId="7BE217A7" w14:textId="4C9557EE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6754342454</w:t>
            </w:r>
          </w:p>
        </w:tc>
        <w:tc>
          <w:tcPr>
            <w:tcW w:w="1951" w:type="dxa"/>
          </w:tcPr>
          <w:p w14:paraId="2BB25DD3" w14:textId="4B09B7BD" w:rsidR="00A62282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 w:rsidRPr="00A62282">
              <w:rPr>
                <w:sz w:val="16"/>
                <w:szCs w:val="16"/>
              </w:rPr>
              <w:t>12/12/1988</w:t>
            </w:r>
          </w:p>
        </w:tc>
        <w:tc>
          <w:tcPr>
            <w:tcW w:w="2254" w:type="dxa"/>
          </w:tcPr>
          <w:p w14:paraId="74C640BD" w14:textId="57D129AA" w:rsidR="00A62282" w:rsidRPr="006905B5" w:rsidRDefault="00A62282" w:rsidP="00503A4F">
            <w:pPr>
              <w:pStyle w:val="Body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</w:tbl>
    <w:p w14:paraId="12C7ED49" w14:textId="77777777" w:rsidR="00A62282" w:rsidRDefault="00A62282" w:rsidP="00A62282"/>
    <w:p w14:paraId="1AE6C4A4" w14:textId="77777777" w:rsidR="00A62282" w:rsidRDefault="00A62282" w:rsidP="00A62282">
      <w:pPr>
        <w:rPr>
          <w:rFonts w:ascii="Trebuchet MS" w:hAnsi="Trebuchet MS"/>
          <w:color w:val="464547"/>
        </w:rPr>
      </w:pPr>
      <w:r w:rsidRPr="00B36BE5">
        <w:rPr>
          <w:rFonts w:ascii="Trebuchet MS" w:hAnsi="Trebuchet MS"/>
          <w:color w:val="464547"/>
          <w:rPrChange w:id="1122" w:author="Iuliia Kaymak" w:date="2024-04-21T13:00:00Z">
            <w:rPr/>
          </w:rPrChange>
        </w:rPr>
        <w:t>T</w:t>
      </w:r>
      <w:r>
        <w:rPr>
          <w:rFonts w:ascii="Trebuchet MS" w:hAnsi="Trebuchet MS"/>
          <w:color w:val="464547"/>
        </w:rPr>
        <w:t>he table connects to:</w:t>
      </w:r>
    </w:p>
    <w:p w14:paraId="7963AD92" w14:textId="11D8C17D" w:rsidR="00DE6633" w:rsidRPr="00CB7023" w:rsidRDefault="00A62282" w:rsidP="00B07BCE">
      <w:pPr>
        <w:pStyle w:val="ListParagraph"/>
        <w:keepLines/>
        <w:widowControl/>
        <w:numPr>
          <w:ilvl w:val="0"/>
          <w:numId w:val="38"/>
        </w:numPr>
        <w:spacing w:before="120" w:line="240" w:lineRule="auto"/>
        <w:rPr>
          <w:rFonts w:ascii="Trebuchet MS" w:hAnsi="Trebuchet MS"/>
          <w:color w:val="464547"/>
        </w:rPr>
      </w:pPr>
      <w:r w:rsidRPr="00CB7023">
        <w:rPr>
          <w:rFonts w:ascii="Trebuchet MS" w:hAnsi="Trebuchet MS"/>
          <w:color w:val="464547"/>
          <w:rPrChange w:id="1123" w:author="Iuliia Kaymak" w:date="2024-04-21T13:01:00Z">
            <w:rPr/>
          </w:rPrChange>
        </w:rPr>
        <w:t xml:space="preserve"> </w:t>
      </w:r>
      <w:r w:rsidRPr="00CB7023">
        <w:rPr>
          <w:rFonts w:ascii="Trebuchet MS" w:hAnsi="Trebuchet MS"/>
          <w:b/>
          <w:bCs/>
          <w:color w:val="464547"/>
          <w:rPrChange w:id="1124" w:author="Iuliia Kaymak" w:date="2024-04-21T13:06:00Z">
            <w:rPr/>
          </w:rPrChange>
        </w:rPr>
        <w:t>‘</w:t>
      </w:r>
      <w:r w:rsidRPr="00CB7023">
        <w:rPr>
          <w:rFonts w:ascii="Trebuchet MS" w:hAnsi="Trebuchet MS"/>
          <w:b/>
          <w:bCs/>
          <w:color w:val="464547"/>
        </w:rPr>
        <w:t>routes</w:t>
      </w:r>
      <w:r w:rsidRPr="00CB7023">
        <w:rPr>
          <w:rFonts w:ascii="Trebuchet MS" w:hAnsi="Trebuchet MS"/>
          <w:b/>
          <w:bCs/>
          <w:color w:val="464547"/>
          <w:rPrChange w:id="1125" w:author="Iuliia Kaymak" w:date="2024-04-21T13:06:00Z">
            <w:rPr/>
          </w:rPrChange>
        </w:rPr>
        <w:t>’</w:t>
      </w:r>
      <w:r w:rsidRPr="00CB7023">
        <w:rPr>
          <w:rFonts w:ascii="Trebuchet MS" w:hAnsi="Trebuchet MS"/>
          <w:color w:val="464547"/>
          <w:rPrChange w:id="1126" w:author="Iuliia Kaymak" w:date="2024-04-21T13:01:00Z">
            <w:rPr/>
          </w:rPrChange>
        </w:rPr>
        <w:t xml:space="preserve"> table via </w:t>
      </w:r>
      <w:r w:rsidRPr="00CB7023">
        <w:rPr>
          <w:rFonts w:ascii="Trebuchet MS" w:hAnsi="Trebuchet MS"/>
          <w:b/>
          <w:bCs/>
          <w:color w:val="464547"/>
          <w:rPrChange w:id="1127" w:author="Iuliia Kaymak" w:date="2024-04-21T13:06:00Z">
            <w:rPr/>
          </w:rPrChange>
        </w:rPr>
        <w:t>‘</w:t>
      </w:r>
      <w:r w:rsidRPr="00CB7023">
        <w:rPr>
          <w:rFonts w:ascii="Trebuchet MS" w:hAnsi="Trebuchet MS"/>
          <w:b/>
          <w:bCs/>
          <w:color w:val="464547"/>
        </w:rPr>
        <w:t>guides.guide_id</w:t>
      </w:r>
      <w:r w:rsidRPr="00CB7023">
        <w:rPr>
          <w:rFonts w:ascii="Trebuchet MS" w:hAnsi="Trebuchet MS"/>
          <w:b/>
          <w:bCs/>
          <w:color w:val="464547"/>
          <w:rPrChange w:id="1128" w:author="Iuliia Kaymak" w:date="2024-04-21T13:06:00Z">
            <w:rPr/>
          </w:rPrChange>
        </w:rPr>
        <w:t>’</w:t>
      </w:r>
      <w:r w:rsidRPr="00CB7023">
        <w:rPr>
          <w:rFonts w:ascii="Trebuchet MS" w:hAnsi="Trebuchet MS"/>
          <w:color w:val="464547"/>
          <w:rPrChange w:id="1129" w:author="Iuliia Kaymak" w:date="2024-04-21T13:01:00Z">
            <w:rPr/>
          </w:rPrChange>
        </w:rPr>
        <w:t xml:space="preserve"> and </w:t>
      </w:r>
      <w:r w:rsidRPr="00CB7023">
        <w:rPr>
          <w:rFonts w:ascii="Trebuchet MS" w:hAnsi="Trebuchet MS"/>
          <w:b/>
          <w:bCs/>
          <w:color w:val="464547"/>
          <w:rPrChange w:id="1130" w:author="Iuliia Kaymak" w:date="2024-04-21T13:06:00Z">
            <w:rPr/>
          </w:rPrChange>
        </w:rPr>
        <w:t>‘</w:t>
      </w:r>
      <w:r w:rsidRPr="00CB7023">
        <w:rPr>
          <w:rFonts w:ascii="Trebuchet MS" w:hAnsi="Trebuchet MS"/>
          <w:b/>
          <w:bCs/>
          <w:color w:val="464547"/>
        </w:rPr>
        <w:t>routes.route_guide_id</w:t>
      </w:r>
      <w:r w:rsidRPr="00CB7023">
        <w:rPr>
          <w:rFonts w:ascii="Trebuchet MS" w:hAnsi="Trebuchet MS"/>
          <w:b/>
          <w:bCs/>
          <w:color w:val="464547"/>
          <w:rPrChange w:id="1131" w:author="Iuliia Kaymak" w:date="2024-04-21T13:06:00Z">
            <w:rPr/>
          </w:rPrChange>
        </w:rPr>
        <w:t>’</w:t>
      </w:r>
      <w:r w:rsidRPr="00CB7023">
        <w:rPr>
          <w:rFonts w:ascii="Trebuchet MS" w:hAnsi="Trebuchet MS"/>
          <w:color w:val="464547"/>
        </w:rPr>
        <w:t xml:space="preserve"> using a one-to-many relationship (mentioned above).</w:t>
      </w:r>
    </w:p>
    <w:sectPr w:rsidR="00DE6633" w:rsidRPr="00CB7023" w:rsidSect="00306277">
      <w:pgSz w:w="16834" w:h="11909" w:orient="landscape" w:code="9"/>
      <w:pgMar w:top="1134" w:right="1134" w:bottom="851" w:left="1134" w:header="680" w:footer="680" w:gutter="567"/>
      <w:cols w:space="720"/>
      <w:titlePg/>
      <w:docGrid w:linePitch="272"/>
      <w:sectPrChange w:id="1132" w:author="Iuliia Kaymak" w:date="2024-04-21T18:59:00Z">
        <w:sectPr w:rsidR="00DE6633" w:rsidRPr="00CB7023" w:rsidSect="00306277">
          <w:pgSz w:w="11909" w:h="16834" w:orient="portrait"/>
          <w:pgMar w:top="1134" w:right="851" w:bottom="1134" w:left="1134" w:header="720" w:footer="720" w:gutter="567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4E4A6" w14:textId="77777777" w:rsidR="00306277" w:rsidRDefault="00306277" w:rsidP="00500742">
      <w:pPr>
        <w:spacing w:line="240" w:lineRule="auto"/>
      </w:pPr>
      <w:r>
        <w:separator/>
      </w:r>
    </w:p>
  </w:endnote>
  <w:endnote w:type="continuationSeparator" w:id="0">
    <w:p w14:paraId="3F7C1227" w14:textId="77777777" w:rsidR="00306277" w:rsidRDefault="00306277" w:rsidP="00500742">
      <w:pPr>
        <w:spacing w:line="240" w:lineRule="auto"/>
      </w:pPr>
      <w:r>
        <w:continuationSeparator/>
      </w:r>
    </w:p>
  </w:endnote>
  <w:endnote w:type="continuationNotice" w:id="1">
    <w:p w14:paraId="15A4B9A9" w14:textId="77777777" w:rsidR="00306277" w:rsidRDefault="003062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1C10" w14:textId="77777777" w:rsidR="006C446B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6C446B" w:rsidRDefault="00000000" w:rsidP="002A572B">
          <w:pPr>
            <w:pStyle w:val="Footer"/>
          </w:pPr>
          <w:fldSimple w:instr=" DOCPROPERTY  Classification  \* MERGEFORMAT ">
            <w:r w:rsidR="000370D4">
              <w:t>Confidential</w:t>
            </w:r>
          </w:fldSimple>
          <w:r w:rsidR="005D1735">
            <w:tab/>
          </w:r>
        </w:p>
      </w:tc>
    </w:tr>
  </w:tbl>
  <w:p w14:paraId="629B217E" w14:textId="77777777" w:rsidR="006C446B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6C446B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6C446B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6C446B" w:rsidRDefault="00000000" w:rsidP="0076784B">
          <w:pPr>
            <w:pStyle w:val="Footer"/>
          </w:pPr>
          <w:fldSimple w:instr=" DOCPROPERTY  Classification  \* MERGEFORMAT ">
            <w:r w:rsidR="000370D4">
              <w:t>Confidential</w:t>
            </w:r>
          </w:fldSimple>
        </w:p>
      </w:tc>
    </w:tr>
  </w:tbl>
  <w:p w14:paraId="56E23E29" w14:textId="77777777" w:rsidR="006C446B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F03B" w14:textId="77777777" w:rsidR="00306277" w:rsidRDefault="00306277" w:rsidP="00500742">
      <w:pPr>
        <w:spacing w:line="240" w:lineRule="auto"/>
      </w:pPr>
      <w:r>
        <w:separator/>
      </w:r>
    </w:p>
  </w:footnote>
  <w:footnote w:type="continuationSeparator" w:id="0">
    <w:p w14:paraId="431BBB4A" w14:textId="77777777" w:rsidR="00306277" w:rsidRDefault="00306277" w:rsidP="00500742">
      <w:pPr>
        <w:spacing w:line="240" w:lineRule="auto"/>
      </w:pPr>
      <w:r>
        <w:continuationSeparator/>
      </w:r>
    </w:p>
  </w:footnote>
  <w:footnote w:type="continuationNotice" w:id="1">
    <w:p w14:paraId="2F720C54" w14:textId="77777777" w:rsidR="00306277" w:rsidRDefault="003062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Del="00ED6CE0" w14:paraId="7DBDC9F3" w14:textId="6E6726F5" w:rsidTr="006366F2">
      <w:trPr>
        <w:del w:id="12" w:author="Iuliia Kaymak" w:date="2024-04-21T18:59:00Z"/>
      </w:trPr>
      <w:tc>
        <w:tcPr>
          <w:tcW w:w="8121" w:type="dxa"/>
          <w:vAlign w:val="center"/>
          <w:hideMark/>
        </w:tcPr>
        <w:p w14:paraId="703F688A" w14:textId="163DA292" w:rsidR="006C446B" w:rsidDel="00ED6CE0" w:rsidRDefault="007C4361" w:rsidP="002A572B">
          <w:pPr>
            <w:pStyle w:val="Header"/>
            <w:tabs>
              <w:tab w:val="clear" w:pos="0"/>
            </w:tabs>
            <w:ind w:left="-108"/>
            <w:rPr>
              <w:del w:id="13" w:author="Iuliia Kaymak" w:date="2024-04-21T18:59:00Z"/>
            </w:rPr>
          </w:pPr>
          <w:del w:id="14" w:author="Iuliia Kaymak" w:date="2024-04-21T18:59:00Z">
            <w:r w:rsidRPr="000A5282" w:rsidDel="00ED6CE0">
              <w:rPr>
                <w:color w:val="999999"/>
              </w:rPr>
              <w:delText>Introduction to DWH and ET</w:delText>
            </w:r>
            <w:r w:rsidDel="00ED6CE0">
              <w:rPr>
                <w:color w:val="999999"/>
              </w:rPr>
              <w:delText>L</w:delText>
            </w:r>
            <w:r w:rsidR="005D1735" w:rsidDel="00ED6CE0">
              <w:rPr>
                <w:color w:val="999999"/>
              </w:rPr>
              <w:tab/>
            </w:r>
          </w:del>
        </w:p>
      </w:tc>
      <w:tc>
        <w:tcPr>
          <w:tcW w:w="1377" w:type="dxa"/>
          <w:vAlign w:val="center"/>
        </w:tcPr>
        <w:p w14:paraId="4B9A6913" w14:textId="55927389" w:rsidR="006C446B" w:rsidDel="00ED6CE0" w:rsidRDefault="006C446B" w:rsidP="002A572B">
          <w:pPr>
            <w:pStyle w:val="Header"/>
            <w:rPr>
              <w:del w:id="15" w:author="Iuliia Kaymak" w:date="2024-04-21T18:59:00Z"/>
            </w:rPr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0372A9F0" w:rsidR="006C446B" w:rsidRDefault="002E2121" w:rsidP="002A19FA">
          <w:pPr>
            <w:pStyle w:val="Header"/>
            <w:tabs>
              <w:tab w:val="clear" w:pos="0"/>
            </w:tabs>
          </w:pPr>
          <w:ins w:id="16" w:author="Iuliia Kaymak" w:date="2024-04-21T18:58:00Z">
            <w:r>
              <w:t>Iuliia Kaymak. Climbing Clu</w:t>
            </w:r>
            <w:r w:rsidR="00ED6CE0">
              <w:t>b</w:t>
            </w:r>
            <w:r>
              <w:t xml:space="preserve"> Database</w:t>
            </w:r>
          </w:ins>
          <w:del w:id="17" w:author="Iuliia Kaymak" w:date="2024-04-21T18:58:00Z">
            <w:r w:rsidR="00426215" w:rsidDel="002E2121">
              <w:delText>Business Template</w:delText>
            </w:r>
          </w:del>
        </w:p>
      </w:tc>
      <w:tc>
        <w:tcPr>
          <w:tcW w:w="1377" w:type="dxa"/>
          <w:vAlign w:val="center"/>
          <w:hideMark/>
        </w:tcPr>
        <w:p w14:paraId="22501B53" w14:textId="77777777" w:rsidR="006C446B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1141921169" name="Picture 1141921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6C446B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ED5"/>
    <w:multiLevelType w:val="hybridMultilevel"/>
    <w:tmpl w:val="9F54C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C56A45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B9"/>
    <w:multiLevelType w:val="multilevel"/>
    <w:tmpl w:val="0A6C1972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1004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7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D4893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84E77"/>
    <w:multiLevelType w:val="hybridMultilevel"/>
    <w:tmpl w:val="AA9CD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4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C3B4B25"/>
    <w:multiLevelType w:val="hybridMultilevel"/>
    <w:tmpl w:val="B2E47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6446C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77C50"/>
    <w:multiLevelType w:val="hybridMultilevel"/>
    <w:tmpl w:val="74322CCC"/>
    <w:lvl w:ilvl="0" w:tplc="B93A5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0B4854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D6F34"/>
    <w:multiLevelType w:val="multilevel"/>
    <w:tmpl w:val="1436B0F0"/>
    <w:numStyleLink w:val="NumberList"/>
  </w:abstractNum>
  <w:abstractNum w:abstractNumId="22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633833FD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04120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F4510"/>
    <w:multiLevelType w:val="hybridMultilevel"/>
    <w:tmpl w:val="8D00E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45CAB"/>
    <w:multiLevelType w:val="hybridMultilevel"/>
    <w:tmpl w:val="DA2A15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A4B6A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7359E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F38B4"/>
    <w:multiLevelType w:val="hybridMultilevel"/>
    <w:tmpl w:val="2A8EE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A24ED"/>
    <w:multiLevelType w:val="hybridMultilevel"/>
    <w:tmpl w:val="2A8EE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6"/>
    <w:lvlOverride w:ilvl="2">
      <w:lvl w:ilvl="2">
        <w:start w:val="1"/>
        <w:numFmt w:val="decimal"/>
        <w:pStyle w:val="Heading3"/>
        <w:lvlText w:val="%1.%2.%3"/>
        <w:lvlJc w:val="left"/>
        <w:pPr>
          <w:ind w:left="12628" w:hanging="720"/>
        </w:pPr>
      </w:lvl>
    </w:lvlOverride>
  </w:num>
  <w:num w:numId="2" w16cid:durableId="626476673">
    <w:abstractNumId w:val="1"/>
  </w:num>
  <w:num w:numId="3" w16cid:durableId="445274354">
    <w:abstractNumId w:val="2"/>
  </w:num>
  <w:num w:numId="4" w16cid:durableId="1513180429">
    <w:abstractNumId w:val="11"/>
  </w:num>
  <w:num w:numId="5" w16cid:durableId="2029132760">
    <w:abstractNumId w:val="7"/>
  </w:num>
  <w:num w:numId="6" w16cid:durableId="471095836">
    <w:abstractNumId w:val="5"/>
  </w:num>
  <w:num w:numId="7" w16cid:durableId="1345595060">
    <w:abstractNumId w:val="31"/>
  </w:num>
  <w:num w:numId="8" w16cid:durableId="743599848">
    <w:abstractNumId w:val="14"/>
  </w:num>
  <w:num w:numId="9" w16cid:durableId="357428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22"/>
  </w:num>
  <w:num w:numId="11" w16cid:durableId="262299757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3"/>
  </w:num>
  <w:num w:numId="14" w16cid:durableId="1801260549">
    <w:abstractNumId w:val="16"/>
  </w:num>
  <w:num w:numId="15" w16cid:durableId="671028179">
    <w:abstractNumId w:val="15"/>
  </w:num>
  <w:num w:numId="16" w16cid:durableId="165632613">
    <w:abstractNumId w:val="12"/>
  </w:num>
  <w:num w:numId="17" w16cid:durableId="261227126">
    <w:abstractNumId w:val="12"/>
    <w:lvlOverride w:ilvl="0">
      <w:startOverride w:val="1"/>
    </w:lvlOverride>
  </w:num>
  <w:num w:numId="18" w16cid:durableId="61562296">
    <w:abstractNumId w:val="9"/>
  </w:num>
  <w:num w:numId="19" w16cid:durableId="1019432107">
    <w:abstractNumId w:val="13"/>
  </w:num>
  <w:num w:numId="20" w16cid:durableId="11566482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6"/>
  </w:num>
  <w:num w:numId="22" w16cid:durableId="9235629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6"/>
  </w:num>
  <w:num w:numId="24" w16cid:durableId="1127159218">
    <w:abstractNumId w:val="6"/>
  </w:num>
  <w:num w:numId="25" w16cid:durableId="989331474">
    <w:abstractNumId w:val="6"/>
  </w:num>
  <w:num w:numId="26" w16cid:durableId="510726112">
    <w:abstractNumId w:val="25"/>
  </w:num>
  <w:num w:numId="27" w16cid:durableId="1144666114">
    <w:abstractNumId w:val="17"/>
  </w:num>
  <w:num w:numId="28" w16cid:durableId="72090500">
    <w:abstractNumId w:val="30"/>
  </w:num>
  <w:num w:numId="29" w16cid:durableId="633218716">
    <w:abstractNumId w:val="24"/>
  </w:num>
  <w:num w:numId="30" w16cid:durableId="282732378">
    <w:abstractNumId w:val="0"/>
  </w:num>
  <w:num w:numId="31" w16cid:durableId="152382774">
    <w:abstractNumId w:val="29"/>
  </w:num>
  <w:num w:numId="32" w16cid:durableId="1611429430">
    <w:abstractNumId w:val="27"/>
  </w:num>
  <w:num w:numId="33" w16cid:durableId="609312217">
    <w:abstractNumId w:val="4"/>
  </w:num>
  <w:num w:numId="34" w16cid:durableId="237247147">
    <w:abstractNumId w:val="20"/>
  </w:num>
  <w:num w:numId="35" w16cid:durableId="1058750769">
    <w:abstractNumId w:val="23"/>
  </w:num>
  <w:num w:numId="36" w16cid:durableId="1948467356">
    <w:abstractNumId w:val="8"/>
  </w:num>
  <w:num w:numId="37" w16cid:durableId="586233884">
    <w:abstractNumId w:val="28"/>
  </w:num>
  <w:num w:numId="38" w16cid:durableId="757825260">
    <w:abstractNumId w:val="18"/>
  </w:num>
  <w:num w:numId="39" w16cid:durableId="1083649312">
    <w:abstractNumId w:val="26"/>
  </w:num>
  <w:num w:numId="40" w16cid:durableId="735857100">
    <w:abstractNumId w:val="19"/>
  </w:num>
  <w:num w:numId="41" w16cid:durableId="199290718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uliia Kaymak">
    <w15:presenceInfo w15:providerId="AD" w15:userId="S::Iuliia_Kaymak@epam.com::cc4b0bef-76ac-437d-b868-ffa649eb79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25E92"/>
    <w:rsid w:val="0003566E"/>
    <w:rsid w:val="00036D9D"/>
    <w:rsid w:val="000370D4"/>
    <w:rsid w:val="00047819"/>
    <w:rsid w:val="00074855"/>
    <w:rsid w:val="00101238"/>
    <w:rsid w:val="00104CAC"/>
    <w:rsid w:val="00125E85"/>
    <w:rsid w:val="00173F65"/>
    <w:rsid w:val="00192D26"/>
    <w:rsid w:val="00264CB3"/>
    <w:rsid w:val="00294D0F"/>
    <w:rsid w:val="002B3847"/>
    <w:rsid w:val="002C76CC"/>
    <w:rsid w:val="002E2121"/>
    <w:rsid w:val="002E6935"/>
    <w:rsid w:val="00306277"/>
    <w:rsid w:val="00315EF2"/>
    <w:rsid w:val="00357E14"/>
    <w:rsid w:val="00407268"/>
    <w:rsid w:val="00407DD5"/>
    <w:rsid w:val="00420CCC"/>
    <w:rsid w:val="00426215"/>
    <w:rsid w:val="00441F0F"/>
    <w:rsid w:val="00444D3B"/>
    <w:rsid w:val="00480504"/>
    <w:rsid w:val="0048499B"/>
    <w:rsid w:val="004A4E69"/>
    <w:rsid w:val="004D298C"/>
    <w:rsid w:val="00500742"/>
    <w:rsid w:val="00504C62"/>
    <w:rsid w:val="00507585"/>
    <w:rsid w:val="00536F5B"/>
    <w:rsid w:val="0057509B"/>
    <w:rsid w:val="00580835"/>
    <w:rsid w:val="005C0BB6"/>
    <w:rsid w:val="005D1735"/>
    <w:rsid w:val="005E2B4E"/>
    <w:rsid w:val="005E3302"/>
    <w:rsid w:val="006071D0"/>
    <w:rsid w:val="00643B18"/>
    <w:rsid w:val="00666408"/>
    <w:rsid w:val="006819DE"/>
    <w:rsid w:val="006905B5"/>
    <w:rsid w:val="006A47E7"/>
    <w:rsid w:val="006C446B"/>
    <w:rsid w:val="006C5206"/>
    <w:rsid w:val="006F645E"/>
    <w:rsid w:val="00741C9F"/>
    <w:rsid w:val="00744DE4"/>
    <w:rsid w:val="00750743"/>
    <w:rsid w:val="00763640"/>
    <w:rsid w:val="007B27B1"/>
    <w:rsid w:val="007C4361"/>
    <w:rsid w:val="007E07C1"/>
    <w:rsid w:val="00806959"/>
    <w:rsid w:val="00876D86"/>
    <w:rsid w:val="008D0346"/>
    <w:rsid w:val="008E31E0"/>
    <w:rsid w:val="00922D6C"/>
    <w:rsid w:val="0094703C"/>
    <w:rsid w:val="00947325"/>
    <w:rsid w:val="00950730"/>
    <w:rsid w:val="00974743"/>
    <w:rsid w:val="009973C3"/>
    <w:rsid w:val="009C4CD5"/>
    <w:rsid w:val="009D7BE5"/>
    <w:rsid w:val="009E4BF9"/>
    <w:rsid w:val="009E7277"/>
    <w:rsid w:val="009F5E99"/>
    <w:rsid w:val="00A04862"/>
    <w:rsid w:val="00A62282"/>
    <w:rsid w:val="00A953DA"/>
    <w:rsid w:val="00AA68CA"/>
    <w:rsid w:val="00AB6736"/>
    <w:rsid w:val="00B00FF6"/>
    <w:rsid w:val="00B072EA"/>
    <w:rsid w:val="00B24DE1"/>
    <w:rsid w:val="00B36BE5"/>
    <w:rsid w:val="00B40810"/>
    <w:rsid w:val="00B63965"/>
    <w:rsid w:val="00B71543"/>
    <w:rsid w:val="00B83E56"/>
    <w:rsid w:val="00B94B19"/>
    <w:rsid w:val="00BB3566"/>
    <w:rsid w:val="00BE17E0"/>
    <w:rsid w:val="00C35540"/>
    <w:rsid w:val="00C35D4A"/>
    <w:rsid w:val="00C403FF"/>
    <w:rsid w:val="00C901A0"/>
    <w:rsid w:val="00CA3310"/>
    <w:rsid w:val="00CB7023"/>
    <w:rsid w:val="00CD00F1"/>
    <w:rsid w:val="00CE4998"/>
    <w:rsid w:val="00CE6020"/>
    <w:rsid w:val="00D04DA9"/>
    <w:rsid w:val="00D20F53"/>
    <w:rsid w:val="00D57D3A"/>
    <w:rsid w:val="00D61C9C"/>
    <w:rsid w:val="00D968A5"/>
    <w:rsid w:val="00DD31D9"/>
    <w:rsid w:val="00DE6633"/>
    <w:rsid w:val="00E016A3"/>
    <w:rsid w:val="00E12ACE"/>
    <w:rsid w:val="00E15F7E"/>
    <w:rsid w:val="00E16FD7"/>
    <w:rsid w:val="00E17D84"/>
    <w:rsid w:val="00E3144B"/>
    <w:rsid w:val="00E43D86"/>
    <w:rsid w:val="00EB1EB7"/>
    <w:rsid w:val="00EB54C0"/>
    <w:rsid w:val="00ED6CE0"/>
    <w:rsid w:val="00EE2DE3"/>
    <w:rsid w:val="00EE6250"/>
    <w:rsid w:val="00F55A25"/>
    <w:rsid w:val="00FD7755"/>
    <w:rsid w:val="00FF1C39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750743"/>
    <w:pPr>
      <w:keepNext/>
      <w:numPr>
        <w:ilvl w:val="1"/>
        <w:numId w:val="1"/>
      </w:numPr>
      <w:spacing w:before="200" w:line="240" w:lineRule="auto"/>
      <w:ind w:left="720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7585"/>
    <w:pPr>
      <w:keepNext/>
      <w:numPr>
        <w:ilvl w:val="2"/>
        <w:numId w:val="1"/>
      </w:numPr>
      <w:spacing w:before="200" w:line="240" w:lineRule="auto"/>
      <w:ind w:left="720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750743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7585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2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CE4998"/>
    <w:pPr>
      <w:tabs>
        <w:tab w:val="left" w:pos="880"/>
        <w:tab w:val="right" w:leader="dot" w:pos="9347"/>
      </w:tabs>
      <w:spacing w:after="100"/>
      <w:ind w:left="200"/>
      <w:pPrChange w:id="0" w:author="Iuliia Kaymak" w:date="2024-04-21T13:09:00Z">
        <w:pPr>
          <w:widowControl w:val="0"/>
          <w:spacing w:after="100" w:line="240" w:lineRule="atLeast"/>
          <w:ind w:left="200"/>
        </w:pPr>
      </w:pPrChange>
    </w:pPr>
    <w:rPr>
      <w:rPrChange w:id="0" w:author="Iuliia Kaymak" w:date="2024-04-21T13:09:00Z">
        <w:rPr>
          <w:lang w:val="en-US" w:eastAsia="en-US" w:bidi="ar-SA"/>
        </w:rPr>
      </w:rPrChange>
    </w:r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ED6CE0"/>
    <w:pPr>
      <w:tabs>
        <w:tab w:val="left" w:pos="1100"/>
        <w:tab w:val="right" w:leader="dot" w:pos="9347"/>
      </w:tabs>
      <w:spacing w:after="100"/>
      <w:ind w:left="400"/>
      <w:pPrChange w:id="1" w:author="Iuliia Kaymak" w:date="2024-04-21T18:59:00Z">
        <w:pPr>
          <w:widowControl w:val="0"/>
          <w:spacing w:after="100" w:line="240" w:lineRule="atLeast"/>
          <w:ind w:left="400"/>
        </w:pPr>
      </w:pPrChange>
    </w:pPr>
    <w:rPr>
      <w:rPrChange w:id="1" w:author="Iuliia Kaymak" w:date="2024-04-21T18:59:00Z">
        <w:rPr>
          <w:lang w:val="en-US" w:eastAsia="en-US" w:bidi="ar-SA"/>
        </w:rPr>
      </w:rPrChange>
    </w:r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E18D49-8128-46F7-80B8-C2527EFD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16</Pages>
  <Words>2410</Words>
  <Characters>16132</Characters>
  <Application>Microsoft Office Word</Application>
  <DocSecurity>0</DocSecurity>
  <Lines>926</Lines>
  <Paragraphs>771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Iuliia Kaymak</cp:lastModifiedBy>
  <cp:revision>52</cp:revision>
  <cp:lastPrinted>2021-02-26T07:14:00Z</cp:lastPrinted>
  <dcterms:created xsi:type="dcterms:W3CDTF">2021-01-22T08:29:00Z</dcterms:created>
  <dcterms:modified xsi:type="dcterms:W3CDTF">2024-04-21T16:02:00Z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  <property fmtid="{D5CDD505-2E9C-101B-9397-08002B2CF9AE}" pid="9" name="GrammarlyDocumentId">
    <vt:lpwstr>14785d489b8847c00b1a726a05dc52f4894ccd145ef539b5254431dfaf9835f5</vt:lpwstr>
  </property>
</Properties>
</file>